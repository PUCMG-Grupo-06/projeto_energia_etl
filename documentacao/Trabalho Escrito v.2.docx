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3E93" w14:textId="5996B6BE" w:rsidR="002A520A" w:rsidRDefault="002A520A" w:rsidP="002A520A">
      <w:pPr>
        <w:widowControl w:val="0"/>
        <w:spacing w:after="160"/>
        <w:ind w:firstLine="0"/>
        <w:jc w:val="center"/>
      </w:pPr>
      <w:r>
        <w:t>PONTIFÍCIA UNIVERSIDADE CATÓLICA DE MINAS GERAIS</w:t>
      </w:r>
    </w:p>
    <w:p w14:paraId="5D405029" w14:textId="4E4BFE33" w:rsidR="002A520A" w:rsidRDefault="002A520A" w:rsidP="002A520A">
      <w:pPr>
        <w:widowControl w:val="0"/>
        <w:spacing w:after="160"/>
        <w:ind w:firstLine="10"/>
        <w:jc w:val="center"/>
      </w:pPr>
      <w:r>
        <w:t>Tecnólogo em Banco de Dados</w:t>
      </w:r>
    </w:p>
    <w:p w14:paraId="07502F08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2A28FC3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0161315D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08AF6CA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38108625" w14:textId="59F2600C" w:rsidR="002A520A" w:rsidRDefault="002A520A" w:rsidP="002A520A">
      <w:pPr>
        <w:widowControl w:val="0"/>
        <w:spacing w:after="160"/>
        <w:ind w:firstLine="10"/>
        <w:jc w:val="center"/>
      </w:pPr>
      <w:r w:rsidRPr="002A520A">
        <w:rPr>
          <w:b/>
          <w:sz w:val="28"/>
          <w:szCs w:val="28"/>
        </w:rPr>
        <w:t>Análise da influência da variação da capacidade de geração e demanda consumidora no aumento da tarifa de energia elétrica</w:t>
      </w:r>
    </w:p>
    <w:p w14:paraId="7ED4C1BF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20AB76D7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6CFAD797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52D1F44B" w14:textId="5CD5514C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Anderson B</w:t>
      </w:r>
      <w:r w:rsidR="00D740F2">
        <w:rPr>
          <w:b w:val="0"/>
          <w:bCs w:val="0"/>
        </w:rPr>
        <w:t>olivar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Nascimento</w:t>
      </w:r>
    </w:p>
    <w:p w14:paraId="46532A7F" w14:textId="11D53E4C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Anselmo B</w:t>
      </w:r>
      <w:r w:rsidR="00A93ADD">
        <w:rPr>
          <w:b w:val="0"/>
          <w:bCs w:val="0"/>
        </w:rPr>
        <w:t>erriel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</w:t>
      </w:r>
      <w:r>
        <w:rPr>
          <w:b w:val="0"/>
          <w:bCs w:val="0"/>
        </w:rPr>
        <w:t>d</w:t>
      </w:r>
      <w:r w:rsidRPr="00D16F88">
        <w:rPr>
          <w:b w:val="0"/>
          <w:bCs w:val="0"/>
        </w:rPr>
        <w:t>e Lira</w:t>
      </w:r>
    </w:p>
    <w:p w14:paraId="77623B15" w14:textId="04E36036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Bruno S</w:t>
      </w:r>
      <w:r w:rsidR="00D740F2">
        <w:rPr>
          <w:b w:val="0"/>
          <w:bCs w:val="0"/>
        </w:rPr>
        <w:t>ilva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Devesa</w:t>
      </w:r>
    </w:p>
    <w:p w14:paraId="1E2A6919" w14:textId="67F6ACB8" w:rsidR="002A520A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Douglas G</w:t>
      </w:r>
      <w:r w:rsidR="002E4F62">
        <w:rPr>
          <w:b w:val="0"/>
          <w:bCs w:val="0"/>
        </w:rPr>
        <w:t>olçanves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Guglielmelli</w:t>
      </w:r>
    </w:p>
    <w:p w14:paraId="0E81815A" w14:textId="4A0A6112" w:rsidR="002A520A" w:rsidRPr="00D16F88" w:rsidRDefault="002A520A" w:rsidP="002A520A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Sanderson E</w:t>
      </w:r>
      <w:r w:rsidR="009F1456">
        <w:rPr>
          <w:b w:val="0"/>
          <w:bCs w:val="0"/>
        </w:rPr>
        <w:t>steves</w:t>
      </w:r>
      <w:r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Vieira</w:t>
      </w:r>
      <w:r>
        <w:rPr>
          <w:b w:val="0"/>
          <w:bCs w:val="0"/>
        </w:rPr>
        <w:t>.</w:t>
      </w:r>
    </w:p>
    <w:p w14:paraId="3B14701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1A1D998C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7C984C40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79B21C85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40FD2276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4A1FE45B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44884895" w14:textId="77777777" w:rsidR="002A520A" w:rsidRDefault="002A520A" w:rsidP="002A520A">
      <w:pPr>
        <w:widowControl w:val="0"/>
        <w:spacing w:after="160"/>
        <w:ind w:firstLine="10"/>
        <w:jc w:val="center"/>
      </w:pPr>
    </w:p>
    <w:p w14:paraId="3B554795" w14:textId="77777777" w:rsidR="002A520A" w:rsidRDefault="002A520A" w:rsidP="002A520A">
      <w:pPr>
        <w:widowControl w:val="0"/>
        <w:spacing w:before="240" w:after="160" w:line="240" w:lineRule="auto"/>
        <w:ind w:firstLine="10"/>
        <w:jc w:val="center"/>
      </w:pPr>
      <w:r>
        <w:t>Belo Horizonte</w:t>
      </w:r>
    </w:p>
    <w:p w14:paraId="51A7F598" w14:textId="1F8B67D9" w:rsidR="002A520A" w:rsidRDefault="002A520A" w:rsidP="002A520A">
      <w:pPr>
        <w:widowControl w:val="0"/>
        <w:tabs>
          <w:tab w:val="center" w:pos="4534"/>
          <w:tab w:val="right" w:pos="9059"/>
        </w:tabs>
        <w:spacing w:before="240" w:after="200" w:line="240" w:lineRule="auto"/>
        <w:ind w:firstLine="10"/>
        <w:jc w:val="center"/>
      </w:pPr>
      <w:r>
        <w:t>2022</w:t>
      </w:r>
    </w:p>
    <w:p w14:paraId="584F3DB1" w14:textId="05B89A35" w:rsidR="004512E8" w:rsidRPr="00CE79E1" w:rsidRDefault="004512E8" w:rsidP="002A520A">
      <w:pPr>
        <w:pStyle w:val="Address"/>
        <w:spacing w:line="240" w:lineRule="auto"/>
        <w:ind w:firstLine="0"/>
        <w:jc w:val="both"/>
        <w:rPr>
          <w:i/>
          <w:iCs/>
        </w:rPr>
        <w:sectPr w:rsidR="004512E8" w:rsidRPr="00CE79E1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2CE538F6" w14:textId="40A472A8" w:rsidR="00EC49FE" w:rsidRPr="004762C2" w:rsidRDefault="00683B38" w:rsidP="004762C2">
      <w:pPr>
        <w:pStyle w:val="Ttulo1"/>
      </w:pPr>
      <w:r w:rsidRPr="004762C2">
        <w:lastRenderedPageBreak/>
        <w:t>INTRODUÇÃO</w:t>
      </w:r>
    </w:p>
    <w:p w14:paraId="2E291FE7" w14:textId="77777777" w:rsidR="00931840" w:rsidRDefault="000F41B9" w:rsidP="00BC2AD1">
      <w:r w:rsidRPr="00364AF1">
        <w:t xml:space="preserve">A energia </w:t>
      </w:r>
      <w:r w:rsidR="00300324">
        <w:t xml:space="preserve">brasileira </w:t>
      </w:r>
      <w:r w:rsidRPr="00364AF1">
        <w:t>é cara</w:t>
      </w:r>
      <w:r w:rsidR="00725284" w:rsidRPr="00364AF1">
        <w:t xml:space="preserve">, </w:t>
      </w:r>
      <w:r w:rsidR="000D4078">
        <w:t>tendo vários fatores apontados como causa</w:t>
      </w:r>
      <w:r w:rsidR="00B06908">
        <w:t>,</w:t>
      </w:r>
      <w:r w:rsidR="000D4078">
        <w:t xml:space="preserve"> sendo</w:t>
      </w:r>
      <w:r w:rsidR="00725284" w:rsidRPr="00364AF1">
        <w:t xml:space="preserve"> os principais</w:t>
      </w:r>
      <w:r w:rsidR="000D4078">
        <w:t xml:space="preserve"> </w:t>
      </w:r>
      <w:r w:rsidR="00914438" w:rsidRPr="00364AF1">
        <w:t>a tributação</w:t>
      </w:r>
      <w:r w:rsidR="00190CFC">
        <w:t>, falhas e perdas no fornecimento</w:t>
      </w:r>
      <w:r w:rsidR="00FD5211">
        <w:t>,</w:t>
      </w:r>
      <w:r w:rsidR="00914438" w:rsidRPr="00364AF1">
        <w:t xml:space="preserve"> e </w:t>
      </w:r>
      <w:r w:rsidR="00190CFC">
        <w:t xml:space="preserve">a </w:t>
      </w:r>
      <w:r w:rsidR="00A52B0D">
        <w:t>grande dependência das hidrelétricas</w:t>
      </w:r>
      <w:r w:rsidR="00E1519B">
        <w:t>.</w:t>
      </w:r>
      <w:r w:rsidR="005E3F6F" w:rsidRPr="00364AF1">
        <w:t xml:space="preserve"> </w:t>
      </w:r>
      <w:r w:rsidR="006B7B42" w:rsidRPr="006B7B42">
        <w:t>(CAMPAGNOLO, 2022; DEISTER, 2021; INSP, 2021; SABER ELÉTRICA, 2022)</w:t>
      </w:r>
    </w:p>
    <w:p w14:paraId="3D21CE36" w14:textId="19DC294D" w:rsidR="00063089" w:rsidRPr="00364AF1" w:rsidRDefault="0009575B" w:rsidP="00BC2AD1">
      <w:r>
        <w:t xml:space="preserve">Conforme o Balanço Energético Nacional de </w:t>
      </w:r>
      <w:r w:rsidRPr="005203F3">
        <w:t>2021</w:t>
      </w:r>
      <w:r>
        <w:t xml:space="preserve">, a matriz elétrica brasileira é </w:t>
      </w:r>
      <w:r w:rsidR="009E13BE">
        <w:t>composta em 65% da geração h</w:t>
      </w:r>
      <w:r w:rsidR="00B33FB9">
        <w:t>ídrica.</w:t>
      </w:r>
      <w:r w:rsidR="005A5F2B">
        <w:t xml:space="preserve"> </w:t>
      </w:r>
      <w:r w:rsidR="001F76A0" w:rsidRPr="00364AF1">
        <w:t xml:space="preserve">O Brasil sempre foi visto como país com grande potencial energético, apesar disso, a grande dependência de hidrelétricas traz desafios com relação </w:t>
      </w:r>
      <w:r w:rsidR="001F76A0">
        <w:t>à distribuição e a</w:t>
      </w:r>
      <w:r w:rsidR="001F76A0" w:rsidRPr="00364AF1">
        <w:t xml:space="preserve">os períodos de </w:t>
      </w:r>
      <w:r w:rsidR="001F76A0">
        <w:t>seca</w:t>
      </w:r>
      <w:r w:rsidR="001F76A0" w:rsidRPr="00364AF1">
        <w:t>.</w:t>
      </w:r>
      <w:r w:rsidR="00D47C96">
        <w:t xml:space="preserve"> </w:t>
      </w:r>
      <w:r w:rsidR="00FF4922" w:rsidRPr="00364AF1">
        <w:t>Em agosto de 2021</w:t>
      </w:r>
      <w:r w:rsidR="009B3816" w:rsidRPr="00364AF1">
        <w:t>,</w:t>
      </w:r>
      <w:r w:rsidR="00FF4922" w:rsidRPr="00364AF1">
        <w:t xml:space="preserve"> a </w:t>
      </w:r>
      <w:r w:rsidR="00914438" w:rsidRPr="00364AF1">
        <w:rPr>
          <w:shd w:val="clear" w:color="auto" w:fill="FFFFFF"/>
        </w:rPr>
        <w:t xml:space="preserve">Agência Nacional de Energia Elétrica (Aneel) criou </w:t>
      </w:r>
      <w:r w:rsidR="00FF4922" w:rsidRPr="00364AF1">
        <w:rPr>
          <w:shd w:val="clear" w:color="auto" w:fill="FFFFFF"/>
        </w:rPr>
        <w:t xml:space="preserve">mais uma bandeira </w:t>
      </w:r>
      <w:r w:rsidR="009B3816" w:rsidRPr="00364AF1">
        <w:rPr>
          <w:shd w:val="clear" w:color="auto" w:fill="FFFFFF"/>
        </w:rPr>
        <w:t>tarifária</w:t>
      </w:r>
      <w:r w:rsidR="00FF4922" w:rsidRPr="00364AF1">
        <w:rPr>
          <w:shd w:val="clear" w:color="auto" w:fill="FFFFFF"/>
        </w:rPr>
        <w:t>, a</w:t>
      </w:r>
      <w:r w:rsidR="00914438" w:rsidRPr="00364AF1">
        <w:rPr>
          <w:shd w:val="clear" w:color="auto" w:fill="FFFFFF"/>
        </w:rPr>
        <w:t xml:space="preserve"> bandeira tarifária </w:t>
      </w:r>
      <w:r w:rsidR="00361FA7" w:rsidRPr="00364AF1">
        <w:rPr>
          <w:shd w:val="clear" w:color="auto" w:fill="FFFFFF"/>
        </w:rPr>
        <w:t>“</w:t>
      </w:r>
      <w:r w:rsidR="00914438" w:rsidRPr="00364AF1">
        <w:rPr>
          <w:shd w:val="clear" w:color="auto" w:fill="FFFFFF"/>
        </w:rPr>
        <w:t>escassez hídrica</w:t>
      </w:r>
      <w:r w:rsidR="00361FA7" w:rsidRPr="00364AF1">
        <w:rPr>
          <w:shd w:val="clear" w:color="auto" w:fill="FFFFFF"/>
        </w:rPr>
        <w:t>”</w:t>
      </w:r>
      <w:r w:rsidR="00914438" w:rsidRPr="00364AF1">
        <w:rPr>
          <w:shd w:val="clear" w:color="auto" w:fill="FFFFFF"/>
        </w:rPr>
        <w:t>,</w:t>
      </w:r>
      <w:r w:rsidR="00807308" w:rsidRPr="00364AF1">
        <w:rPr>
          <w:shd w:val="clear" w:color="auto" w:fill="FFFFFF"/>
        </w:rPr>
        <w:t xml:space="preserve"> </w:t>
      </w:r>
      <w:r w:rsidR="00B177C9" w:rsidRPr="00364AF1">
        <w:rPr>
          <w:shd w:val="clear" w:color="auto" w:fill="FFFFFF"/>
        </w:rPr>
        <w:t xml:space="preserve">50% mais cara que </w:t>
      </w:r>
      <w:r w:rsidR="005B4DC5" w:rsidRPr="00364AF1">
        <w:rPr>
          <w:shd w:val="clear" w:color="auto" w:fill="FFFFFF"/>
        </w:rPr>
        <w:t>a bandeira vermelha patamar 2</w:t>
      </w:r>
      <w:r w:rsidR="004139B0" w:rsidRPr="00364AF1">
        <w:rPr>
          <w:shd w:val="clear" w:color="auto" w:fill="FFFFFF"/>
        </w:rPr>
        <w:t xml:space="preserve">, a mais alta </w:t>
      </w:r>
      <w:r w:rsidR="00992058" w:rsidRPr="00364AF1">
        <w:rPr>
          <w:shd w:val="clear" w:color="auto" w:fill="FFFFFF"/>
        </w:rPr>
        <w:t xml:space="preserve">existente </w:t>
      </w:r>
      <w:r w:rsidR="004139B0" w:rsidRPr="00364AF1">
        <w:rPr>
          <w:shd w:val="clear" w:color="auto" w:fill="FFFFFF"/>
        </w:rPr>
        <w:t xml:space="preserve">até </w:t>
      </w:r>
      <w:r w:rsidR="00FA312D" w:rsidRPr="00364AF1">
        <w:rPr>
          <w:shd w:val="clear" w:color="auto" w:fill="FFFFFF"/>
        </w:rPr>
        <w:t>então</w:t>
      </w:r>
      <w:r w:rsidR="00FA312D" w:rsidRPr="00364AF1">
        <w:rPr>
          <w:color w:val="ED7D31" w:themeColor="accent2"/>
        </w:rPr>
        <w:t xml:space="preserve">. </w:t>
      </w:r>
      <w:r w:rsidR="00F440E7" w:rsidRPr="005203F3">
        <w:t>(MINISTÉRIO DE MINAS E ENERGIA, 2021</w:t>
      </w:r>
      <w:r w:rsidR="000916F3">
        <w:t>a</w:t>
      </w:r>
      <w:r w:rsidR="000916F3" w:rsidRPr="00364AF1">
        <w:t>;</w:t>
      </w:r>
      <w:r w:rsidR="00AD4D2E">
        <w:t xml:space="preserve"> </w:t>
      </w:r>
      <w:r w:rsidR="006B5394" w:rsidRPr="00364AF1">
        <w:t>SILVEIRA</w:t>
      </w:r>
      <w:r w:rsidR="00B62311">
        <w:t xml:space="preserve"> et.al</w:t>
      </w:r>
      <w:r w:rsidR="006B5394" w:rsidRPr="00364AF1">
        <w:t>, 2021)</w:t>
      </w:r>
    </w:p>
    <w:p w14:paraId="22612A87" w14:textId="3E93BA91" w:rsidR="002F6158" w:rsidRDefault="00187AB0" w:rsidP="00CE5612">
      <w:pPr>
        <w:rPr>
          <w:color w:val="FF0000"/>
        </w:rPr>
      </w:pPr>
      <w:r w:rsidRPr="00364AF1">
        <w:t xml:space="preserve">Apesar de hidrelétricas serem predominantes no Brasil, o país possui regiões com grande potencial </w:t>
      </w:r>
      <w:r>
        <w:t>para</w:t>
      </w:r>
      <w:r w:rsidRPr="00364AF1">
        <w:t xml:space="preserve"> geração </w:t>
      </w:r>
      <w:r>
        <w:t xml:space="preserve">de </w:t>
      </w:r>
      <w:r w:rsidRPr="00364AF1">
        <w:t>energ</w:t>
      </w:r>
      <w:r>
        <w:t>ia</w:t>
      </w:r>
      <w:r w:rsidRPr="00364AF1">
        <w:t xml:space="preserve"> por </w:t>
      </w:r>
      <w:r>
        <w:t>outras</w:t>
      </w:r>
      <w:r w:rsidRPr="00364AF1">
        <w:t xml:space="preserve"> fontes.</w:t>
      </w:r>
      <w:r>
        <w:t xml:space="preserve"> </w:t>
      </w:r>
      <w:r w:rsidR="007B5E7C">
        <w:t>Além disso, e</w:t>
      </w:r>
      <w:r w:rsidR="002C7973" w:rsidRPr="00364AF1">
        <w:t xml:space="preserve">m 10 anos, </w:t>
      </w:r>
      <w:r w:rsidR="00954B7D">
        <w:t>o custo da</w:t>
      </w:r>
      <w:r w:rsidR="00883E87" w:rsidRPr="00364AF1">
        <w:t xml:space="preserve"> </w:t>
      </w:r>
      <w:r w:rsidR="002C7973" w:rsidRPr="00364AF1">
        <w:t xml:space="preserve">energia eólica ficou </w:t>
      </w:r>
      <w:r w:rsidR="00605092">
        <w:t>três</w:t>
      </w:r>
      <w:r w:rsidR="00883E87" w:rsidRPr="00364AF1">
        <w:t xml:space="preserve"> vezes mais barata, e a energia solar </w:t>
      </w:r>
      <w:r w:rsidR="00A3083B" w:rsidRPr="00364AF1">
        <w:t xml:space="preserve">teve redução de </w:t>
      </w:r>
      <w:r w:rsidR="00605092">
        <w:t>dez</w:t>
      </w:r>
      <w:r w:rsidR="00883E87" w:rsidRPr="00364AF1">
        <w:t xml:space="preserve"> vezes</w:t>
      </w:r>
      <w:r w:rsidR="002D4779" w:rsidRPr="00364AF1">
        <w:t>.</w:t>
      </w:r>
      <w:r w:rsidR="00A3083B" w:rsidRPr="00364AF1">
        <w:t xml:space="preserve"> </w:t>
      </w:r>
      <w:r w:rsidR="00646E47" w:rsidRPr="00364AF1">
        <w:t xml:space="preserve"> </w:t>
      </w:r>
      <w:r w:rsidR="00CF1301">
        <w:t>O Tribunal Regional Federal da 5ª Região, junto com a Companhia Energética de Pernambuco (Celpe) inaugurou sua terceira usina fotovoltaica em agosto de 2021</w:t>
      </w:r>
      <w:r w:rsidR="00063EB5">
        <w:t xml:space="preserve">, </w:t>
      </w:r>
      <w:r w:rsidR="003D3E39" w:rsidRPr="00364AF1">
        <w:t>e</w:t>
      </w:r>
      <w:r w:rsidR="00CE7652">
        <w:t>,</w:t>
      </w:r>
      <w:r w:rsidR="00063EB5">
        <w:t xml:space="preserve"> de</w:t>
      </w:r>
      <w:r w:rsidR="003D3E39" w:rsidRPr="00364AF1">
        <w:t xml:space="preserve"> acordo com </w:t>
      </w:r>
      <w:r w:rsidR="003D3E39" w:rsidRPr="00C50952">
        <w:t>I</w:t>
      </w:r>
      <w:r w:rsidR="00440115" w:rsidRPr="00C50952">
        <w:t xml:space="preserve">nternational </w:t>
      </w:r>
      <w:r w:rsidR="003D3E39" w:rsidRPr="00C50952">
        <w:t>E</w:t>
      </w:r>
      <w:r w:rsidR="00440115" w:rsidRPr="00C50952">
        <w:t xml:space="preserve">nergy </w:t>
      </w:r>
      <w:r w:rsidR="003D3E39" w:rsidRPr="00C50952">
        <w:t>A</w:t>
      </w:r>
      <w:r w:rsidR="00440115" w:rsidRPr="00C50952">
        <w:t>gency</w:t>
      </w:r>
      <w:r w:rsidR="00C5207E">
        <w:t xml:space="preserve"> (2022)</w:t>
      </w:r>
      <w:r w:rsidR="003D3E39" w:rsidRPr="00364AF1">
        <w:t xml:space="preserve">, projetos </w:t>
      </w:r>
      <w:r w:rsidR="00B52C35" w:rsidRPr="00364AF1">
        <w:t xml:space="preserve">fotovoltaicos representam </w:t>
      </w:r>
      <w:r w:rsidR="002678D4" w:rsidRPr="00364AF1">
        <w:t>70%</w:t>
      </w:r>
      <w:r w:rsidR="00872B87" w:rsidRPr="00364AF1">
        <w:t xml:space="preserve"> </w:t>
      </w:r>
      <w:r w:rsidR="00B52C35" w:rsidRPr="00364AF1">
        <w:t xml:space="preserve">de todas as adições programadas para os próximos anos </w:t>
      </w:r>
      <w:r w:rsidR="00FA312D" w:rsidRPr="00364AF1">
        <w:t>a partir de 2022</w:t>
      </w:r>
      <w:r w:rsidR="00C5207E">
        <w:t xml:space="preserve">. </w:t>
      </w:r>
      <w:r w:rsidR="007216A4" w:rsidRPr="00364AF1">
        <w:t>(</w:t>
      </w:r>
      <w:r w:rsidR="00A57B8A">
        <w:t xml:space="preserve">ASSOCIAÇÃO BRASILEIRA DE ENERGIA SOLAR FOTOVOLTAICA, 2021; </w:t>
      </w:r>
      <w:r w:rsidR="007216A4" w:rsidRPr="00364AF1">
        <w:t>LAZARD, 2021)</w:t>
      </w:r>
    </w:p>
    <w:p w14:paraId="3F2C9621" w14:textId="54127E75" w:rsidR="00765631" w:rsidRDefault="006D6A77" w:rsidP="00CE5612">
      <w:r>
        <w:t>Seja o contribuidor do aumento de tarifas a má gestão dos recursos hídricos</w:t>
      </w:r>
      <w:r w:rsidR="00C75E42">
        <w:t>,</w:t>
      </w:r>
      <w:r w:rsidR="004E1BCC">
        <w:t xml:space="preserve"> </w:t>
      </w:r>
      <w:r>
        <w:t xml:space="preserve">ou </w:t>
      </w:r>
      <w:r w:rsidR="007D7E9D">
        <w:t>os períodos de estiagem</w:t>
      </w:r>
      <w:r w:rsidR="00B140D6">
        <w:t>,</w:t>
      </w:r>
      <w:r w:rsidR="007D7E9D">
        <w:t xml:space="preserve"> </w:t>
      </w:r>
      <w:r w:rsidR="00C37099">
        <w:t>investimentos em outras</w:t>
      </w:r>
      <w:r w:rsidR="00D44B0D" w:rsidRPr="00364AF1">
        <w:t xml:space="preserve"> </w:t>
      </w:r>
      <w:r w:rsidR="00C37099">
        <w:t>matrizes energéticas</w:t>
      </w:r>
      <w:r w:rsidR="00D44B0D" w:rsidRPr="00364AF1">
        <w:t xml:space="preserve"> </w:t>
      </w:r>
      <w:r w:rsidR="00FD1BD6">
        <w:t>amenizariam</w:t>
      </w:r>
      <w:r w:rsidR="000308BA">
        <w:t xml:space="preserve"> </w:t>
      </w:r>
      <w:r w:rsidR="0038621F">
        <w:t>estes aumentos</w:t>
      </w:r>
      <w:r w:rsidR="00A7630B">
        <w:t xml:space="preserve"> ao reduzir a dependência de hidrelétricas</w:t>
      </w:r>
      <w:r w:rsidR="00735ADA" w:rsidRPr="00364AF1">
        <w:t>.</w:t>
      </w:r>
      <w:r w:rsidR="00F25FE8">
        <w:t xml:space="preserve"> </w:t>
      </w:r>
      <w:r w:rsidR="00C75E42">
        <w:t xml:space="preserve">(REDAÇÃO RBA, 2022; </w:t>
      </w:r>
      <w:r w:rsidR="00DE4A68">
        <w:t>MINISTÉRIO DE MINAS E ENERGIA,</w:t>
      </w:r>
      <w:r w:rsidR="003D5009">
        <w:t xml:space="preserve"> </w:t>
      </w:r>
      <w:r w:rsidR="00DE4A68">
        <w:t>2021b)</w:t>
      </w:r>
    </w:p>
    <w:p w14:paraId="7F2AFE8C" w14:textId="088A0208" w:rsidR="00C56711" w:rsidRDefault="0099298F" w:rsidP="00957711">
      <w:r w:rsidRPr="00364AF1">
        <w:t xml:space="preserve">Analisando dados </w:t>
      </w:r>
      <w:r w:rsidR="00AE1E93" w:rsidRPr="00364AF1">
        <w:t>de consumo e geração d</w:t>
      </w:r>
      <w:r w:rsidRPr="00364AF1">
        <w:t>os últimos anos</w:t>
      </w:r>
      <w:r w:rsidR="0072695E">
        <w:t>,</w:t>
      </w:r>
      <w:r w:rsidRPr="00364AF1">
        <w:t xml:space="preserve"> conseguiríamos avaliar </w:t>
      </w:r>
      <w:r w:rsidR="003B0764" w:rsidRPr="00364AF1">
        <w:t xml:space="preserve">a proporção do efeito </w:t>
      </w:r>
      <w:r w:rsidR="003B0764" w:rsidRPr="001D7FF5">
        <w:t xml:space="preserve">da </w:t>
      </w:r>
      <w:r w:rsidR="00E4780D" w:rsidRPr="001D7FF5">
        <w:t xml:space="preserve">escassez de oferta </w:t>
      </w:r>
      <w:r w:rsidR="005900B8" w:rsidRPr="001D7FF5">
        <w:t>e</w:t>
      </w:r>
      <w:r w:rsidR="00E4780D" w:rsidRPr="001D7FF5">
        <w:t xml:space="preserve"> pressão de demanda</w:t>
      </w:r>
      <w:r w:rsidR="003B0764" w:rsidRPr="008173BD">
        <w:rPr>
          <w:color w:val="FF0000"/>
        </w:rPr>
        <w:t xml:space="preserve"> </w:t>
      </w:r>
      <w:r w:rsidR="003B0764" w:rsidRPr="00364AF1">
        <w:t>sobre tarifas</w:t>
      </w:r>
      <w:r w:rsidR="00E91BEB" w:rsidRPr="00364AF1">
        <w:t>,</w:t>
      </w:r>
      <w:r w:rsidR="002607BF" w:rsidRPr="00364AF1">
        <w:t xml:space="preserve"> </w:t>
      </w:r>
      <w:r w:rsidR="00335D3B" w:rsidRPr="00364AF1">
        <w:t xml:space="preserve">investigar se a </w:t>
      </w:r>
      <w:r w:rsidR="00866C9D">
        <w:t xml:space="preserve">diversificação da matriz elétrica </w:t>
      </w:r>
      <w:r w:rsidR="00335D3B" w:rsidRPr="00364AF1">
        <w:t xml:space="preserve">já influencia </w:t>
      </w:r>
      <w:r w:rsidR="00E91DC4" w:rsidRPr="00364AF1">
        <w:t xml:space="preserve">positivamente no preço ao consumidor, </w:t>
      </w:r>
      <w:r w:rsidR="006E1E75" w:rsidRPr="00364AF1">
        <w:t>ou se a</w:t>
      </w:r>
      <w:r w:rsidR="00D41ADF" w:rsidRPr="00364AF1">
        <w:t>s</w:t>
      </w:r>
      <w:r w:rsidR="006E1E75" w:rsidRPr="00364AF1">
        <w:t xml:space="preserve"> tributaç</w:t>
      </w:r>
      <w:r w:rsidR="00D41ADF" w:rsidRPr="00364AF1">
        <w:t>ões</w:t>
      </w:r>
      <w:r w:rsidR="007261F6">
        <w:t xml:space="preserve"> e outros </w:t>
      </w:r>
      <w:r w:rsidR="006754C1">
        <w:t>fatores</w:t>
      </w:r>
      <w:r w:rsidR="00D41ADF" w:rsidRPr="00364AF1">
        <w:t xml:space="preserve"> ainda </w:t>
      </w:r>
      <w:r w:rsidR="00E85F33" w:rsidRPr="00364AF1">
        <w:t xml:space="preserve">impedem </w:t>
      </w:r>
      <w:r w:rsidR="00015DCB" w:rsidRPr="00364AF1">
        <w:t>a observação de</w:t>
      </w:r>
      <w:r w:rsidR="00957711" w:rsidRPr="00364AF1">
        <w:t>sses efeitos.</w:t>
      </w:r>
    </w:p>
    <w:p w14:paraId="1077D452" w14:textId="77777777" w:rsidR="00C56711" w:rsidRDefault="00C56711">
      <w:pPr>
        <w:spacing w:line="240" w:lineRule="auto"/>
        <w:ind w:firstLine="0"/>
        <w:jc w:val="left"/>
      </w:pPr>
      <w:r>
        <w:br w:type="page"/>
      </w:r>
    </w:p>
    <w:p w14:paraId="01CE8617" w14:textId="65214741" w:rsidR="000105DF" w:rsidRPr="00364AF1" w:rsidRDefault="00683B38" w:rsidP="004762C2">
      <w:pPr>
        <w:pStyle w:val="Ttulo1"/>
      </w:pPr>
      <w:r w:rsidRPr="00364AF1">
        <w:lastRenderedPageBreak/>
        <w:t>OBJETIVO</w:t>
      </w:r>
    </w:p>
    <w:p w14:paraId="5993A22E" w14:textId="544CAAD6" w:rsidR="008A39ED" w:rsidRPr="00364AF1" w:rsidRDefault="002119A5" w:rsidP="1A0BD9F6">
      <w:r w:rsidRPr="00364AF1">
        <w:t xml:space="preserve">Neste trabalho visamos explorar </w:t>
      </w:r>
      <w:r w:rsidR="00C459B3" w:rsidRPr="00364AF1">
        <w:t xml:space="preserve">se </w:t>
      </w:r>
      <w:r w:rsidR="00E23147" w:rsidRPr="00364AF1">
        <w:t>o preço</w:t>
      </w:r>
      <w:r w:rsidR="002539BE" w:rsidRPr="00364AF1">
        <w:t xml:space="preserve"> da energia para o consumidor </w:t>
      </w:r>
      <w:r w:rsidR="00C459B3" w:rsidRPr="00364AF1">
        <w:t xml:space="preserve">varia proporcionalmente com </w:t>
      </w:r>
      <w:r w:rsidR="002539BE" w:rsidRPr="00364AF1">
        <w:t>o gap entre</w:t>
      </w:r>
      <w:r w:rsidR="0047300C" w:rsidRPr="00364AF1">
        <w:t xml:space="preserve"> demanda e </w:t>
      </w:r>
      <w:r w:rsidRPr="00364AF1">
        <w:t xml:space="preserve">capacidade </w:t>
      </w:r>
      <w:r w:rsidR="00441275" w:rsidRPr="00364AF1">
        <w:t>de geração</w:t>
      </w:r>
      <w:r w:rsidR="00C459B3" w:rsidRPr="00364AF1">
        <w:t xml:space="preserve">, </w:t>
      </w:r>
      <w:r w:rsidR="00AF1F1E" w:rsidRPr="00364AF1">
        <w:t>segmentando a análise por fontes de geração e região</w:t>
      </w:r>
      <w:r w:rsidR="00E23147" w:rsidRPr="00364AF1">
        <w:t xml:space="preserve">, no período de </w:t>
      </w:r>
      <w:r w:rsidR="007F0400" w:rsidRPr="00364AF1">
        <w:t>2018</w:t>
      </w:r>
      <w:r w:rsidR="00E23147" w:rsidRPr="00364AF1">
        <w:t xml:space="preserve"> a </w:t>
      </w:r>
      <w:r w:rsidR="007F0400" w:rsidRPr="00364AF1">
        <w:t>202</w:t>
      </w:r>
      <w:r w:rsidR="007E3A65" w:rsidRPr="00364AF1">
        <w:t>1</w:t>
      </w:r>
      <w:r w:rsidR="00E23147" w:rsidRPr="00364AF1">
        <w:t xml:space="preserve">.  </w:t>
      </w:r>
      <w:r w:rsidR="00FB11FB" w:rsidRPr="00364AF1">
        <w:t xml:space="preserve"> </w:t>
      </w:r>
    </w:p>
    <w:p w14:paraId="2F4D4A93" w14:textId="11E0356E" w:rsidR="00802FAE" w:rsidRPr="00364AF1" w:rsidRDefault="00683B38" w:rsidP="004762C2">
      <w:pPr>
        <w:pStyle w:val="Ttulo1"/>
      </w:pPr>
      <w:r>
        <w:t>METODOLOGIA</w:t>
      </w:r>
    </w:p>
    <w:p w14:paraId="21EC0BE6" w14:textId="4121036E" w:rsidR="00766E89" w:rsidRPr="008D0BB6" w:rsidRDefault="00683B38" w:rsidP="008E434B">
      <w:pPr>
        <w:pStyle w:val="Ttulo2"/>
        <w:spacing w:before="0"/>
      </w:pPr>
      <w:r w:rsidRPr="008D0BB6">
        <w:t>Descrição da Base de Dados</w:t>
      </w:r>
    </w:p>
    <w:p w14:paraId="223AC311" w14:textId="5A4FB2DF" w:rsidR="69679378" w:rsidRPr="00364AF1" w:rsidRDefault="3BCC4F39">
      <w:r w:rsidRPr="00364AF1">
        <w:t>Para</w:t>
      </w:r>
      <w:r w:rsidR="53AFE407" w:rsidRPr="00364AF1">
        <w:t xml:space="preserve"> </w:t>
      </w:r>
      <w:r w:rsidR="187A3932" w:rsidRPr="00364AF1">
        <w:t xml:space="preserve">a </w:t>
      </w:r>
      <w:r w:rsidR="53AFE407" w:rsidRPr="00364AF1">
        <w:t xml:space="preserve">análise de consumo de </w:t>
      </w:r>
      <w:r w:rsidR="305DCE00" w:rsidRPr="00364AF1">
        <w:t xml:space="preserve">energia </w:t>
      </w:r>
      <w:r w:rsidRPr="00364AF1">
        <w:t xml:space="preserve">elétrica </w:t>
      </w:r>
      <w:r w:rsidR="51D60D23" w:rsidRPr="00364AF1">
        <w:t xml:space="preserve">usaremos </w:t>
      </w:r>
      <w:r w:rsidR="67DFCB0D" w:rsidRPr="00364AF1">
        <w:t xml:space="preserve">dados </w:t>
      </w:r>
      <w:r w:rsidR="0665F7D6" w:rsidRPr="00364AF1">
        <w:t xml:space="preserve">brutos do </w:t>
      </w:r>
      <w:r w:rsidR="00F6464C">
        <w:t>“</w:t>
      </w:r>
      <w:r w:rsidR="0665F7D6" w:rsidRPr="00F6464C">
        <w:t xml:space="preserve">Anuário </w:t>
      </w:r>
      <w:r w:rsidR="00F6464C" w:rsidRPr="00F6464C">
        <w:t>Estatístico De Energia Elétrica</w:t>
      </w:r>
      <w:r w:rsidR="00F6464C">
        <w:t>”</w:t>
      </w:r>
      <w:r w:rsidR="0665F7D6" w:rsidRPr="00737696">
        <w:t>,</w:t>
      </w:r>
      <w:r w:rsidR="0665F7D6" w:rsidRPr="00364AF1">
        <w:t xml:space="preserve"> fornecidos pela Empresa de Pesquisa Energética (EPE) e expressos em MWh.</w:t>
      </w:r>
    </w:p>
    <w:p w14:paraId="0EF9B9A5" w14:textId="312C29AF" w:rsidR="69679378" w:rsidRPr="00364AF1" w:rsidRDefault="2BC3BBFE">
      <w:r>
        <w:t>No que se refere</w:t>
      </w:r>
      <w:r w:rsidR="0665F7D6">
        <w:t xml:space="preserve"> à capacidade de geração, a base de dados </w:t>
      </w:r>
      <w:r>
        <w:t>a ser utilizada será a d</w:t>
      </w:r>
      <w:r w:rsidR="00C95F46">
        <w:t>o</w:t>
      </w:r>
      <w:r>
        <w:t xml:space="preserve"> </w:t>
      </w:r>
      <w:r w:rsidR="00C95F46">
        <w:t>S</w:t>
      </w:r>
      <w:r w:rsidR="00C95F46" w:rsidRPr="00C95F46">
        <w:t>istema</w:t>
      </w:r>
      <w:r w:rsidR="00C95F46">
        <w:t xml:space="preserve"> </w:t>
      </w:r>
      <w:r w:rsidR="00C95F46" w:rsidRPr="00C95F46">
        <w:t>de</w:t>
      </w:r>
      <w:r w:rsidR="00C95F46">
        <w:t xml:space="preserve"> I</w:t>
      </w:r>
      <w:r w:rsidR="00C95F46" w:rsidRPr="00C95F46">
        <w:t>nformações</w:t>
      </w:r>
      <w:r w:rsidR="00C95F46">
        <w:t xml:space="preserve"> de G</w:t>
      </w:r>
      <w:r w:rsidR="00C95F46" w:rsidRPr="00C95F46">
        <w:t>eração</w:t>
      </w:r>
      <w:r w:rsidR="00C95F46">
        <w:t xml:space="preserve"> ANEEL (SIGA)</w:t>
      </w:r>
      <w:r w:rsidR="0665F7D6">
        <w:t>, ela nos traz informações sobre a potência nominal d</w:t>
      </w:r>
      <w:r w:rsidR="00942ADA">
        <w:t xml:space="preserve">os empreendimentos </w:t>
      </w:r>
      <w:r w:rsidR="0665F7D6">
        <w:t>gerador</w:t>
      </w:r>
      <w:r w:rsidR="00942ADA">
        <w:t>es</w:t>
      </w:r>
      <w:r w:rsidR="0665F7D6">
        <w:t xml:space="preserve">, que é a potência que a usina consegue fornecer dentro de suas características </w:t>
      </w:r>
      <w:r w:rsidR="70230865">
        <w:t>nominais</w:t>
      </w:r>
      <w:r w:rsidR="0665F7D6">
        <w:t xml:space="preserve"> em regime contínuo, expressa em MW. </w:t>
      </w:r>
      <w:r>
        <w:t>Ademais</w:t>
      </w:r>
      <w:r w:rsidR="0665F7D6">
        <w:t>, nessa mesma base</w:t>
      </w:r>
      <w:r>
        <w:t>,</w:t>
      </w:r>
      <w:r w:rsidR="0665F7D6">
        <w:t xml:space="preserve"> consideraremos informações sobre o tipo de usina e o combustível </w:t>
      </w:r>
      <w:r>
        <w:t>utilizado</w:t>
      </w:r>
      <w:r w:rsidR="0665F7D6">
        <w:t xml:space="preserve"> na unidade geradora. Em ambas as bases temos informações suficientes para agrupar as informações por estado e na escala de tempo mensal.</w:t>
      </w:r>
    </w:p>
    <w:p w14:paraId="457E275F" w14:textId="0FF7AAF8" w:rsidR="6B0CBCBD" w:rsidRPr="00364AF1" w:rsidRDefault="00055A4C" w:rsidP="6B0CBCBD">
      <w:r>
        <w:t>Para</w:t>
      </w:r>
      <w:r w:rsidR="3C8A509D">
        <w:t xml:space="preserve"> analisar </w:t>
      </w:r>
      <w:r w:rsidR="3035909D">
        <w:t>o valor da</w:t>
      </w:r>
      <w:r w:rsidR="3C8A509D">
        <w:t xml:space="preserve"> tarifa de energia elétrica, </w:t>
      </w:r>
      <w:r w:rsidR="6D08622B">
        <w:t>a</w:t>
      </w:r>
      <w:r w:rsidR="3C8A509D">
        <w:t xml:space="preserve"> base de dados</w:t>
      </w:r>
      <w:r w:rsidR="6D08622B">
        <w:t xml:space="preserve"> </w:t>
      </w:r>
      <w:r w:rsidR="00F6464C">
        <w:t>a ser</w:t>
      </w:r>
      <w:r w:rsidR="6D08622B">
        <w:t xml:space="preserve"> manipula</w:t>
      </w:r>
      <w:r w:rsidR="00F6464C">
        <w:t>da</w:t>
      </w:r>
      <w:r w:rsidR="3C8A509D">
        <w:t xml:space="preserve"> será a de </w:t>
      </w:r>
      <w:r w:rsidR="005148AC">
        <w:t>“</w:t>
      </w:r>
      <w:r w:rsidR="3C8A509D" w:rsidRPr="00737696">
        <w:t xml:space="preserve">Tarifas </w:t>
      </w:r>
      <w:r w:rsidR="005148AC" w:rsidRPr="00737696">
        <w:t>De Aplicação Das Distribuidoras De Energia Elétrica</w:t>
      </w:r>
      <w:r w:rsidR="005148AC">
        <w:t>”</w:t>
      </w:r>
      <w:r w:rsidR="3035909D" w:rsidRPr="00737696">
        <w:t>,</w:t>
      </w:r>
      <w:r w:rsidR="4242403D">
        <w:t xml:space="preserve"> mantida pela Agência </w:t>
      </w:r>
      <w:r w:rsidR="3E017235">
        <w:t>Nacional de Energia</w:t>
      </w:r>
      <w:r w:rsidR="63E5DD9C">
        <w:t xml:space="preserve"> Elétrica</w:t>
      </w:r>
      <w:r w:rsidR="7C657104">
        <w:t xml:space="preserve"> (</w:t>
      </w:r>
      <w:r w:rsidR="6F26F7FF">
        <w:t>ANEEL</w:t>
      </w:r>
      <w:r w:rsidR="169E99CC">
        <w:t>).</w:t>
      </w:r>
      <w:r w:rsidR="2E8E9EAC">
        <w:t xml:space="preserve"> </w:t>
      </w:r>
      <w:r w:rsidR="3E21106E">
        <w:t xml:space="preserve">Para conseguir extrair um valor de tarifa médio por região, </w:t>
      </w:r>
      <w:r w:rsidR="00F6464C">
        <w:t>relaciona-se</w:t>
      </w:r>
      <w:r w:rsidR="3E21106E">
        <w:t xml:space="preserve"> a coluna da </w:t>
      </w:r>
      <w:r w:rsidR="6E76CB5A">
        <w:t xml:space="preserve">distribuidora com sua região de abrangência através da tabela de </w:t>
      </w:r>
      <w:r w:rsidR="00F6464C">
        <w:t>“</w:t>
      </w:r>
      <w:r w:rsidR="6E76CB5A">
        <w:t>Agentes Participantes do Sistema Simples por Região e Subsistema</w:t>
      </w:r>
      <w:r w:rsidR="00F6464C">
        <w:t>”</w:t>
      </w:r>
      <w:r w:rsidR="6E76CB5A">
        <w:t>, mantida pela EPE. Por fim, agruparemos as tarifas por mês considerando o primeiro dia de cada mês como referência.</w:t>
      </w:r>
    </w:p>
    <w:p w14:paraId="38BE196F" w14:textId="684C835A" w:rsidR="413AC1D3" w:rsidRPr="00364AF1" w:rsidRDefault="4856D880" w:rsidP="413AC1D3">
      <w:r>
        <w:t>A fim</w:t>
      </w:r>
      <w:r w:rsidR="19EEE2B3">
        <w:t xml:space="preserve"> de</w:t>
      </w:r>
      <w:r w:rsidR="5AEAE420">
        <w:t xml:space="preserve"> extrair </w:t>
      </w:r>
      <w:r w:rsidR="155ABD00">
        <w:t>e agrupar os dados de interesse, criaremos</w:t>
      </w:r>
      <w:r w:rsidR="3FBEED3B">
        <w:t xml:space="preserve"> uma estratégia </w:t>
      </w:r>
      <w:r w:rsidR="7B516A1C">
        <w:t>específica</w:t>
      </w:r>
      <w:r w:rsidR="57AADCE9">
        <w:t xml:space="preserve"> </w:t>
      </w:r>
      <w:r w:rsidR="5BD346A9">
        <w:t>utilizando as ferramentas mais adequadas</w:t>
      </w:r>
      <w:r w:rsidR="7B516A1C">
        <w:t xml:space="preserve"> </w:t>
      </w:r>
      <w:r w:rsidR="3FBEED3B">
        <w:t xml:space="preserve">para </w:t>
      </w:r>
      <w:r w:rsidR="7B516A1C">
        <w:t>cada</w:t>
      </w:r>
      <w:r w:rsidR="3FBEED3B">
        <w:t xml:space="preserve"> </w:t>
      </w:r>
      <w:r w:rsidR="7E7E86B8">
        <w:t xml:space="preserve">uma </w:t>
      </w:r>
      <w:r w:rsidR="10F73A41">
        <w:t>das</w:t>
      </w:r>
      <w:r w:rsidR="155ABD00">
        <w:t xml:space="preserve"> bases de dados</w:t>
      </w:r>
      <w:r w:rsidR="679CD425">
        <w:t xml:space="preserve">, sempre com o cuidado </w:t>
      </w:r>
      <w:r w:rsidR="56E76392">
        <w:t>para</w:t>
      </w:r>
      <w:r w:rsidR="1AAD0E5E">
        <w:t xml:space="preserve"> </w:t>
      </w:r>
      <w:r w:rsidR="08FE5970">
        <w:t xml:space="preserve">garantir que a regionalidade e temporariedade </w:t>
      </w:r>
      <w:r w:rsidR="121530BC">
        <w:t>de</w:t>
      </w:r>
      <w:r w:rsidR="08FE5970">
        <w:t xml:space="preserve"> cada análise </w:t>
      </w:r>
      <w:r w:rsidR="121530BC">
        <w:t>seja</w:t>
      </w:r>
      <w:r w:rsidR="08FE5970">
        <w:t xml:space="preserve"> a mesma.</w:t>
      </w:r>
      <w:r w:rsidR="65A1DE0D">
        <w:t xml:space="preserve"> Além disso, usaremos dados consolidados e tabelas </w:t>
      </w:r>
      <w:r w:rsidR="0B3D79CE">
        <w:t xml:space="preserve">fornecidas pela </w:t>
      </w:r>
      <w:r w:rsidR="65A1DE0D">
        <w:t xml:space="preserve">EPE para conferir </w:t>
      </w:r>
      <w:r w:rsidR="702BF3A0">
        <w:t xml:space="preserve">se </w:t>
      </w:r>
      <w:r w:rsidR="65A1DE0D">
        <w:t>o agrupamento de dados obtidos coincide</w:t>
      </w:r>
      <w:r w:rsidR="702BF3A0">
        <w:t xml:space="preserve"> com</w:t>
      </w:r>
      <w:r w:rsidR="65A1DE0D">
        <w:t xml:space="preserve"> os valores </w:t>
      </w:r>
      <w:r w:rsidR="0B3D79CE">
        <w:t>consultados na tabela.</w:t>
      </w:r>
      <w:r w:rsidR="65A1DE0D">
        <w:t xml:space="preserve"> Algumas das tabelas que poderemos usar são</w:t>
      </w:r>
      <w:r w:rsidR="702BF3A0">
        <w:t>:</w:t>
      </w:r>
      <w:r w:rsidR="65A1DE0D">
        <w:t xml:space="preserve"> Consumo por região geográfica, em GWh, e Tarifas médias por região, em R$/GWh.</w:t>
      </w:r>
    </w:p>
    <w:p w14:paraId="3E94CFFC" w14:textId="3BAF8ED9" w:rsidR="009E3FB6" w:rsidRPr="009E3FB6" w:rsidRDefault="00105EBB" w:rsidP="008D0BB6">
      <w:pPr>
        <w:pStyle w:val="Ttulo2"/>
      </w:pPr>
      <w:bookmarkStart w:id="0" w:name="_Ref101701647"/>
      <w:r w:rsidRPr="00505B9B">
        <w:lastRenderedPageBreak/>
        <w:t>Arquitetura</w:t>
      </w:r>
      <w:bookmarkEnd w:id="0"/>
    </w:p>
    <w:p w14:paraId="6CEF511E" w14:textId="6070E582" w:rsidR="00CA5814" w:rsidRPr="00C56711" w:rsidRDefault="7FBC3194" w:rsidP="5D69E222">
      <w:r>
        <w:t xml:space="preserve">O padrão ETL compreende as etapas que o profissional que está trabalhando com os dados deverá cumprir para que esses dados resolvam problemas previamente definidos.  Essas etapas compreendem todo o processo de extração dos dados brutos de fontes diferentes, transformação </w:t>
      </w:r>
      <w:r w:rsidRPr="00C56711">
        <w:t xml:space="preserve">para </w:t>
      </w:r>
      <w:r w:rsidR="5EBA151D" w:rsidRPr="00C56711">
        <w:t>torná-los</w:t>
      </w:r>
      <w:r w:rsidRPr="00C56711">
        <w:t xml:space="preserve"> inteligíveis e, posteriormente, carregados em um sistema de destino para sua </w:t>
      </w:r>
      <w:r w:rsidR="4483501C" w:rsidRPr="00C56711">
        <w:t>análise</w:t>
      </w:r>
      <w:r w:rsidRPr="00C56711">
        <w:t>.</w:t>
      </w:r>
    </w:p>
    <w:p w14:paraId="2E277467" w14:textId="40C10114" w:rsidR="009E3FB6" w:rsidRDefault="00327E56" w:rsidP="009E3FB6">
      <w:pPr>
        <w:rPr>
          <w:rFonts w:eastAsia="Calibri"/>
        </w:rPr>
      </w:pPr>
      <w:r w:rsidRPr="00C56711">
        <w:rPr>
          <w:rFonts w:eastAsia="Calibri"/>
        </w:rPr>
        <w:t xml:space="preserve">Para o desenvolvimento </w:t>
      </w:r>
      <w:r w:rsidR="002647C4" w:rsidRPr="00815805">
        <w:rPr>
          <w:rFonts w:eastAsia="Calibri"/>
        </w:rPr>
        <w:t>de nossa solução</w:t>
      </w:r>
      <w:r w:rsidRPr="00815805">
        <w:rPr>
          <w:rFonts w:eastAsia="Calibri"/>
        </w:rPr>
        <w:t xml:space="preserve">, propomos seguir arquitetura de soluções ETL sob o padrão </w:t>
      </w:r>
      <w:r w:rsidRPr="00815805">
        <w:rPr>
          <w:rFonts w:eastAsia="Calibri"/>
          <w:i/>
          <w:iCs/>
        </w:rPr>
        <w:t>Pipe-filter</w:t>
      </w:r>
      <w:r w:rsidR="00AD7228" w:rsidRPr="00815805">
        <w:rPr>
          <w:rFonts w:eastAsia="Calibri"/>
          <w:i/>
          <w:iCs/>
        </w:rPr>
        <w:t xml:space="preserve"> </w:t>
      </w:r>
      <w:r w:rsidR="00AD7228" w:rsidRPr="00815805">
        <w:rPr>
          <w:rFonts w:eastAsia="Calibri"/>
        </w:rPr>
        <w:t xml:space="preserve">para o tratamento de dados, </w:t>
      </w:r>
      <w:r w:rsidR="0033018B" w:rsidRPr="00815805">
        <w:rPr>
          <w:rFonts w:eastAsia="Calibri"/>
        </w:rPr>
        <w:t>estruturando o desenvolvimento sob</w:t>
      </w:r>
      <w:r w:rsidRPr="00815805">
        <w:rPr>
          <w:rFonts w:eastAsia="Calibri"/>
        </w:rPr>
        <w:t xml:space="preserve"> o padrão </w:t>
      </w:r>
      <w:r w:rsidRPr="00815805">
        <w:rPr>
          <w:rFonts w:eastAsia="Calibri"/>
          <w:i/>
          <w:iCs/>
        </w:rPr>
        <w:t>Layered Pattern</w:t>
      </w:r>
      <w:r w:rsidRPr="00815805">
        <w:rPr>
          <w:rFonts w:eastAsia="Calibri"/>
        </w:rPr>
        <w:t>.</w:t>
      </w:r>
    </w:p>
    <w:p w14:paraId="4C93715E" w14:textId="3AA9714E" w:rsidR="00CA5814" w:rsidRPr="00031BAE" w:rsidRDefault="004E0EBD" w:rsidP="002A2E64">
      <w:pPr>
        <w:pStyle w:val="Ttulo3"/>
        <w:ind w:left="567"/>
      </w:pPr>
      <w:r w:rsidRPr="00031BAE">
        <w:t>Padrão</w:t>
      </w:r>
      <w:r w:rsidR="5A896F61" w:rsidRPr="00031BAE">
        <w:t xml:space="preserve"> </w:t>
      </w:r>
      <w:r w:rsidR="5A896F61" w:rsidRPr="00C5006C">
        <w:rPr>
          <w:i/>
          <w:iCs/>
        </w:rPr>
        <w:t>Pipe-Filter</w:t>
      </w:r>
    </w:p>
    <w:p w14:paraId="61B1ECCA" w14:textId="1C085A65" w:rsidR="00CA5814" w:rsidRDefault="00CA5814" w:rsidP="00FC40E2">
      <w:pPr>
        <w:rPr>
          <w:rFonts w:eastAsia="Calibri"/>
        </w:rPr>
      </w:pPr>
      <w:r w:rsidRPr="00A43471">
        <w:rPr>
          <w:rFonts w:eastAsia="Calibri"/>
        </w:rPr>
        <w:t xml:space="preserve">O padrão de projeto </w:t>
      </w:r>
      <w:r w:rsidRPr="00CA5814">
        <w:rPr>
          <w:rFonts w:eastAsia="Calibri"/>
          <w:i/>
          <w:iCs/>
        </w:rPr>
        <w:t>Pipe-Filter Pattern</w:t>
      </w:r>
      <w:r>
        <w:rPr>
          <w:rFonts w:eastAsia="Calibri"/>
        </w:rPr>
        <w:t xml:space="preserve"> é um padrão já conhecido para execução de processos em fila,</w:t>
      </w:r>
      <w:r w:rsidR="008B4950">
        <w:rPr>
          <w:rFonts w:eastAsia="Calibri"/>
        </w:rPr>
        <w:t xml:space="preserve"> </w:t>
      </w:r>
      <w:r w:rsidR="008B4950" w:rsidRPr="008B4950">
        <w:rPr>
          <w:rFonts w:eastAsia="Calibri"/>
        </w:rPr>
        <w:t>típico de processos de processamento de dados</w:t>
      </w:r>
      <w:r w:rsidR="008B4950">
        <w:rPr>
          <w:rFonts w:eastAsia="Calibri"/>
        </w:rPr>
        <w:t>,</w:t>
      </w:r>
      <w:r>
        <w:rPr>
          <w:rFonts w:eastAsia="Calibri"/>
        </w:rPr>
        <w:t xml:space="preserve"> onde a execução é iniciada </w:t>
      </w:r>
      <w:r w:rsidR="00A06A3E">
        <w:rPr>
          <w:rFonts w:eastAsia="Calibri"/>
        </w:rPr>
        <w:t>a partir de um gatilho</w:t>
      </w:r>
      <w:r w:rsidR="0013194A">
        <w:rPr>
          <w:rFonts w:eastAsia="Calibri"/>
        </w:rPr>
        <w:t>,</w:t>
      </w:r>
      <w:r>
        <w:rPr>
          <w:rFonts w:eastAsia="Calibri"/>
        </w:rPr>
        <w:t xml:space="preserve"> e</w:t>
      </w:r>
      <w:r w:rsidR="00676309">
        <w:rPr>
          <w:rFonts w:eastAsia="Calibri"/>
        </w:rPr>
        <w:t xml:space="preserve"> </w:t>
      </w:r>
      <w:r>
        <w:rPr>
          <w:rFonts w:eastAsia="Calibri"/>
        </w:rPr>
        <w:t>conclu</w:t>
      </w:r>
      <w:r w:rsidR="00676309">
        <w:rPr>
          <w:rFonts w:eastAsia="Calibri"/>
        </w:rPr>
        <w:t>ída</w:t>
      </w:r>
      <w:r>
        <w:rPr>
          <w:rFonts w:eastAsia="Calibri"/>
        </w:rPr>
        <w:t xml:space="preserve"> </w:t>
      </w:r>
      <w:r w:rsidR="0013194A">
        <w:rPr>
          <w:rFonts w:eastAsia="Calibri"/>
        </w:rPr>
        <w:t>após o processamento sequencial d</w:t>
      </w:r>
      <w:r w:rsidR="00125EED">
        <w:rPr>
          <w:rFonts w:eastAsia="Calibri"/>
        </w:rPr>
        <w:t>as etapas definidas (filtros)</w:t>
      </w:r>
      <w:r>
        <w:rPr>
          <w:rFonts w:eastAsia="Calibri"/>
        </w:rPr>
        <w:t>.</w:t>
      </w:r>
    </w:p>
    <w:p w14:paraId="4A92B2D1" w14:textId="30453F49" w:rsidR="00842690" w:rsidRDefault="00842690" w:rsidP="00842690">
      <w:pPr>
        <w:pStyle w:val="Legenda"/>
      </w:pPr>
      <w:bookmarkStart w:id="1" w:name="_Ref1018019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4BDE">
        <w:rPr>
          <w:noProof/>
        </w:rPr>
        <w:t>1</w:t>
      </w:r>
      <w:r>
        <w:fldChar w:fldCharType="end"/>
      </w:r>
      <w:bookmarkEnd w:id="1"/>
      <w:r>
        <w:t xml:space="preserve"> – </w:t>
      </w:r>
      <w:r w:rsidRPr="0027473D">
        <w:rPr>
          <w:b w:val="0"/>
          <w:bCs/>
        </w:rPr>
        <w:t xml:space="preserve">Esquema </w:t>
      </w:r>
      <w:r w:rsidR="000D1110">
        <w:rPr>
          <w:b w:val="0"/>
          <w:bCs/>
        </w:rPr>
        <w:t>i</w:t>
      </w:r>
      <w:r w:rsidRPr="0027473D">
        <w:rPr>
          <w:b w:val="0"/>
          <w:bCs/>
        </w:rPr>
        <w:t xml:space="preserve">lustrativo padrão </w:t>
      </w:r>
      <w:r w:rsidRPr="0027473D">
        <w:rPr>
          <w:b w:val="0"/>
          <w:bCs/>
          <w:i/>
          <w:iCs/>
        </w:rPr>
        <w:t>Pipe-Filter</w:t>
      </w:r>
    </w:p>
    <w:p w14:paraId="5711A733" w14:textId="0DD7B258" w:rsidR="005671CB" w:rsidRDefault="005671CB" w:rsidP="003D69AB">
      <w:pPr>
        <w:pStyle w:val="Imagem"/>
      </w:pPr>
      <w:r>
        <w:drawing>
          <wp:inline distT="0" distB="0" distL="0" distR="0" wp14:anchorId="7E923CD6" wp14:editId="1E6A2917">
            <wp:extent cx="3229427" cy="1990845"/>
            <wp:effectExtent l="19050" t="19050" r="28575" b="9525"/>
            <wp:docPr id="3" name="Imagem 3" descr="Diagrama&#10;&#10;Descrição gerada automaticament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87" cy="199723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F5B7D" w14:textId="0A93C655" w:rsidR="00796E1E" w:rsidRPr="001A346E" w:rsidRDefault="00796E1E" w:rsidP="0003507A">
      <w:pPr>
        <w:keepNext/>
        <w:ind w:firstLine="0"/>
        <w:jc w:val="center"/>
        <w:rPr>
          <w:rStyle w:val="RefernciaSutil"/>
          <w:b/>
          <w:bCs w:val="0"/>
        </w:rPr>
      </w:pPr>
      <w:r w:rsidRPr="001A346E">
        <w:rPr>
          <w:rStyle w:val="RefernciaSutil"/>
          <w:b/>
          <w:bCs w:val="0"/>
        </w:rPr>
        <w:t xml:space="preserve">Fonte: </w:t>
      </w:r>
      <w:r w:rsidR="001A346E" w:rsidRPr="001A346E">
        <w:rPr>
          <w:rStyle w:val="RefernciaSutil"/>
        </w:rPr>
        <w:t>LAVIERI, 2019</w:t>
      </w:r>
    </w:p>
    <w:p w14:paraId="677807CE" w14:textId="6408B906" w:rsidR="00122DC5" w:rsidRPr="00031BAE" w:rsidRDefault="00122DC5" w:rsidP="001119AB">
      <w:pPr>
        <w:pStyle w:val="Ttulo3"/>
        <w:spacing w:before="0"/>
        <w:ind w:left="567"/>
      </w:pPr>
      <w:r>
        <w:t xml:space="preserve"> </w:t>
      </w:r>
      <w:r w:rsidRPr="00031BAE">
        <w:t xml:space="preserve">Padrão </w:t>
      </w:r>
      <w:r w:rsidR="00C5006C" w:rsidRPr="00C5006C">
        <w:rPr>
          <w:i/>
          <w:iCs/>
        </w:rPr>
        <w:t>Layered Pattern</w:t>
      </w:r>
    </w:p>
    <w:p w14:paraId="57759D61" w14:textId="6744E68D" w:rsidR="00796E1E" w:rsidRDefault="006A0F0A" w:rsidP="00796E1E">
      <w:r w:rsidRPr="00EF583A">
        <w:t xml:space="preserve">O padrão </w:t>
      </w:r>
      <w:r w:rsidRPr="00F86579">
        <w:rPr>
          <w:i/>
          <w:iCs/>
        </w:rPr>
        <w:t xml:space="preserve">Layered Pattern </w:t>
      </w:r>
      <w:r w:rsidRPr="00EF583A">
        <w:t>possui tipicamente</w:t>
      </w:r>
      <w:r w:rsidR="00796E1E" w:rsidRPr="00EF583A">
        <w:t xml:space="preserve"> 4 camadas:</w:t>
      </w:r>
      <w:r w:rsidR="00C91769" w:rsidRPr="00EF583A">
        <w:t xml:space="preserve"> </w:t>
      </w:r>
      <w:r w:rsidR="00EF583A" w:rsidRPr="00EF583A">
        <w:t xml:space="preserve">Base de Dados </w:t>
      </w:r>
      <w:r w:rsidR="00C91769" w:rsidRPr="00EF583A">
        <w:t>(</w:t>
      </w:r>
      <w:r w:rsidR="00796E1E" w:rsidRPr="00EF583A">
        <w:rPr>
          <w:i/>
          <w:iCs/>
        </w:rPr>
        <w:t>Database</w:t>
      </w:r>
      <w:r w:rsidR="00C91769" w:rsidRPr="00EF583A">
        <w:rPr>
          <w:i/>
          <w:iCs/>
        </w:rPr>
        <w:t xml:space="preserve"> Layer</w:t>
      </w:r>
      <w:r w:rsidR="00C91769" w:rsidRPr="00EF583A">
        <w:t xml:space="preserve">), </w:t>
      </w:r>
      <w:r w:rsidR="00EF583A" w:rsidRPr="00EF583A">
        <w:t>Persistência (</w:t>
      </w:r>
      <w:r w:rsidR="00C91769" w:rsidRPr="00EF583A">
        <w:rPr>
          <w:i/>
          <w:iCs/>
        </w:rPr>
        <w:t>Persistence Layer</w:t>
      </w:r>
      <w:r w:rsidR="00EF583A" w:rsidRPr="00EF583A">
        <w:t>)</w:t>
      </w:r>
      <w:r w:rsidR="00C91769" w:rsidRPr="00EF583A">
        <w:t>,</w:t>
      </w:r>
      <w:r w:rsidR="00EF583A" w:rsidRPr="00EF583A">
        <w:t xml:space="preserve"> Ne</w:t>
      </w:r>
      <w:r w:rsidR="00EF583A">
        <w:t>gócio</w:t>
      </w:r>
      <w:r w:rsidR="00077952">
        <w:t>s</w:t>
      </w:r>
      <w:r w:rsidR="00C91769" w:rsidRPr="00EF583A">
        <w:t xml:space="preserve"> </w:t>
      </w:r>
      <w:r w:rsidR="00EF583A">
        <w:t>(</w:t>
      </w:r>
      <w:r w:rsidR="00C91769" w:rsidRPr="00EF583A">
        <w:rPr>
          <w:i/>
          <w:iCs/>
        </w:rPr>
        <w:t>Business Layer</w:t>
      </w:r>
      <w:r w:rsidR="00EF583A">
        <w:t>)</w:t>
      </w:r>
      <w:r w:rsidR="00C91769" w:rsidRPr="00EF583A">
        <w:t>,</w:t>
      </w:r>
      <w:r w:rsidR="00EF583A">
        <w:t xml:space="preserve"> Apresentação</w:t>
      </w:r>
      <w:r w:rsidR="00C91769" w:rsidRPr="00EF583A">
        <w:t xml:space="preserve"> </w:t>
      </w:r>
      <w:r w:rsidR="00EF583A">
        <w:t>(</w:t>
      </w:r>
      <w:r w:rsidR="00C91769" w:rsidRPr="00EF583A">
        <w:rPr>
          <w:i/>
          <w:iCs/>
        </w:rPr>
        <w:t>Presentation Layer</w:t>
      </w:r>
      <w:r w:rsidR="00EF583A">
        <w:t>).</w:t>
      </w:r>
    </w:p>
    <w:p w14:paraId="27976DF7" w14:textId="06745C4C" w:rsidR="00D357C9" w:rsidRDefault="0096599D" w:rsidP="00D357C9">
      <w:pPr>
        <w:rPr>
          <w:i/>
          <w:iCs/>
        </w:rPr>
      </w:pPr>
      <w:r>
        <w:t>Na primeira, camada de Base de Dados, temos o banco de dados com tabelas populadas</w:t>
      </w:r>
      <w:r w:rsidR="00393ADE">
        <w:t>.</w:t>
      </w:r>
      <w:r w:rsidR="00F929F7">
        <w:t xml:space="preserve"> O banco é acessado pelo script de tratamento de dados</w:t>
      </w:r>
      <w:r w:rsidR="003E25E5">
        <w:t>.</w:t>
      </w:r>
      <w:r w:rsidR="00676772">
        <w:t xml:space="preserve"> </w:t>
      </w:r>
      <w:r w:rsidR="00522A2D">
        <w:t>A ca</w:t>
      </w:r>
      <w:r w:rsidR="00077952">
        <w:t>m</w:t>
      </w:r>
      <w:r w:rsidR="00522A2D">
        <w:t xml:space="preserve">ada de </w:t>
      </w:r>
      <w:r w:rsidR="000F5465">
        <w:t>P</w:t>
      </w:r>
      <w:r w:rsidR="00522A2D">
        <w:t xml:space="preserve">ersistência de dados </w:t>
      </w:r>
      <w:r w:rsidR="00FB1644">
        <w:t>contém a parte do código que realiza as operações de criação</w:t>
      </w:r>
      <w:r w:rsidR="000869F2">
        <w:t xml:space="preserve">, </w:t>
      </w:r>
      <w:r w:rsidR="000869F2" w:rsidRPr="001119AB">
        <w:t xml:space="preserve">atualização, consultas e exclusões </w:t>
      </w:r>
      <w:r w:rsidR="000869F2" w:rsidRPr="001119AB">
        <w:lastRenderedPageBreak/>
        <w:t>de dados (CRUD).</w:t>
      </w:r>
      <w:r w:rsidR="00676772" w:rsidRPr="001119AB">
        <w:t xml:space="preserve"> </w:t>
      </w:r>
      <w:r w:rsidR="00077952" w:rsidRPr="001119AB">
        <w:t xml:space="preserve">A camada de Negócios contém </w:t>
      </w:r>
      <w:r w:rsidR="00F40102" w:rsidRPr="001119AB">
        <w:t xml:space="preserve">a </w:t>
      </w:r>
      <w:r w:rsidR="00756835" w:rsidRPr="001119AB">
        <w:t>execu</w:t>
      </w:r>
      <w:r w:rsidR="00F40102" w:rsidRPr="001119AB">
        <w:t>ção</w:t>
      </w:r>
      <w:r w:rsidR="00756835" w:rsidRPr="001119AB">
        <w:t xml:space="preserve"> </w:t>
      </w:r>
      <w:r w:rsidR="00F40102" w:rsidRPr="001119AB">
        <w:t>de</w:t>
      </w:r>
      <w:r w:rsidR="00756835" w:rsidRPr="001119AB">
        <w:t xml:space="preserve"> regras </w:t>
      </w:r>
      <w:r w:rsidR="00CD5E1D" w:rsidRPr="001119AB">
        <w:t xml:space="preserve">necessárias para </w:t>
      </w:r>
      <w:r w:rsidR="00DB440F" w:rsidRPr="001119AB">
        <w:t>o cruzamento de dados e</w:t>
      </w:r>
      <w:r w:rsidR="00CD5E1D" w:rsidRPr="001119AB">
        <w:t xml:space="preserve"> obtenção d</w:t>
      </w:r>
      <w:r w:rsidR="00AA6531" w:rsidRPr="001119AB">
        <w:t>e</w:t>
      </w:r>
      <w:r w:rsidR="00CD5E1D" w:rsidRPr="001119AB">
        <w:t xml:space="preserve"> informações </w:t>
      </w:r>
      <w:r w:rsidR="00AA6531" w:rsidRPr="001119AB">
        <w:t>relativas ao objetivo do projeto.</w:t>
      </w:r>
      <w:r w:rsidR="00676772" w:rsidRPr="001119AB">
        <w:t xml:space="preserve"> </w:t>
      </w:r>
      <w:r w:rsidR="00281962" w:rsidRPr="001119AB">
        <w:t xml:space="preserve">Por fim, a camada de </w:t>
      </w:r>
      <w:r w:rsidR="00BC5A68" w:rsidRPr="001119AB">
        <w:t>A</w:t>
      </w:r>
      <w:r w:rsidR="00281962" w:rsidRPr="001119AB">
        <w:t>presentação</w:t>
      </w:r>
      <w:r w:rsidR="00BC5A68" w:rsidRPr="001119AB">
        <w:t xml:space="preserve"> coloca os dados tratados </w:t>
      </w:r>
      <w:r w:rsidR="00F40102" w:rsidRPr="001119AB">
        <w:t>de forma visual</w:t>
      </w:r>
      <w:r w:rsidR="00F40102" w:rsidRPr="00D01CA1">
        <w:rPr>
          <w:i/>
          <w:iCs/>
        </w:rPr>
        <w:t>.</w:t>
      </w:r>
    </w:p>
    <w:p w14:paraId="25143A38" w14:textId="3FA87EF3" w:rsidR="0027473D" w:rsidRPr="00C454D3" w:rsidRDefault="0027473D" w:rsidP="0027473D">
      <w:pPr>
        <w:pStyle w:val="Legenda"/>
        <w:ind w:right="0"/>
      </w:pPr>
      <w:r w:rsidRPr="00C454D3">
        <w:t xml:space="preserve">Figura </w:t>
      </w:r>
      <w:r w:rsidRPr="00C454D3">
        <w:fldChar w:fldCharType="begin"/>
      </w:r>
      <w:r w:rsidRPr="00C454D3">
        <w:instrText xml:space="preserve"> SEQ Figura \* ARABIC </w:instrText>
      </w:r>
      <w:r w:rsidRPr="00C454D3">
        <w:fldChar w:fldCharType="separate"/>
      </w:r>
      <w:r w:rsidR="00034BDE">
        <w:rPr>
          <w:noProof/>
        </w:rPr>
        <w:t>2</w:t>
      </w:r>
      <w:r w:rsidRPr="00C454D3">
        <w:fldChar w:fldCharType="end"/>
      </w:r>
      <w:r w:rsidRPr="00C454D3">
        <w:t xml:space="preserve"> - </w:t>
      </w:r>
      <w:r w:rsidRPr="00C454D3">
        <w:rPr>
          <w:b w:val="0"/>
          <w:bCs/>
        </w:rPr>
        <w:t xml:space="preserve">Esquema </w:t>
      </w:r>
      <w:r w:rsidR="000D1110" w:rsidRPr="00C454D3">
        <w:rPr>
          <w:b w:val="0"/>
          <w:bCs/>
        </w:rPr>
        <w:t>i</w:t>
      </w:r>
      <w:r w:rsidRPr="00C454D3">
        <w:rPr>
          <w:b w:val="0"/>
          <w:bCs/>
        </w:rPr>
        <w:t>lustrativo padrão</w:t>
      </w:r>
      <w:r w:rsidR="000D1110" w:rsidRPr="00C454D3">
        <w:rPr>
          <w:b w:val="0"/>
          <w:bCs/>
        </w:rPr>
        <w:t xml:space="preserve"> arquitetural</w:t>
      </w:r>
      <w:r w:rsidRPr="00C454D3">
        <w:rPr>
          <w:b w:val="0"/>
          <w:bCs/>
        </w:rPr>
        <w:t xml:space="preserve"> </w:t>
      </w:r>
      <w:r w:rsidR="000D1110" w:rsidRPr="00C454D3">
        <w:rPr>
          <w:b w:val="0"/>
          <w:bCs/>
        </w:rPr>
        <w:t>Layered Pattern</w:t>
      </w:r>
    </w:p>
    <w:p w14:paraId="507A7D80" w14:textId="035A3931" w:rsidR="00865B47" w:rsidRPr="001119AB" w:rsidRDefault="0027473D" w:rsidP="003D69AB">
      <w:pPr>
        <w:pStyle w:val="Imagem"/>
        <w:rPr>
          <w:color w:val="FF0000"/>
        </w:rPr>
      </w:pPr>
      <w:r w:rsidRPr="001119AB">
        <w:drawing>
          <wp:inline distT="0" distB="0" distL="0" distR="0" wp14:anchorId="0DF45AF1" wp14:editId="441D3BD9">
            <wp:extent cx="3790950" cy="2212902"/>
            <wp:effectExtent l="0" t="0" r="0" b="0"/>
            <wp:docPr id="1" name="Imagem 1" descr="Alt Tex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lt Tex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31" cy="22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380D" w14:textId="4E77755E" w:rsidR="00856BD9" w:rsidRPr="00D01CA1" w:rsidRDefault="0027473D" w:rsidP="00C454D3">
      <w:pPr>
        <w:spacing w:after="240"/>
        <w:ind w:firstLine="0"/>
        <w:jc w:val="center"/>
        <w:rPr>
          <w:i/>
          <w:iCs/>
        </w:rPr>
      </w:pPr>
      <w:r w:rsidRPr="001119AB">
        <w:rPr>
          <w:rStyle w:val="RefernciaSutil"/>
          <w:b/>
          <w:bCs w:val="0"/>
        </w:rPr>
        <w:t>Fonte</w:t>
      </w:r>
      <w:r w:rsidRPr="00C454D3">
        <w:rPr>
          <w:rStyle w:val="RefernciaSutil"/>
        </w:rPr>
        <w:t xml:space="preserve">: </w:t>
      </w:r>
      <w:r w:rsidR="003F6638">
        <w:rPr>
          <w:rStyle w:val="RefernciaSutil"/>
        </w:rPr>
        <w:t>RICHARDS</w:t>
      </w:r>
      <w:r w:rsidR="001A346E">
        <w:rPr>
          <w:rStyle w:val="RefernciaSutil"/>
        </w:rPr>
        <w:t xml:space="preserve">, </w:t>
      </w:r>
      <w:r w:rsidR="00C454D3" w:rsidRPr="00C454D3">
        <w:rPr>
          <w:rStyle w:val="RefernciaSutil"/>
        </w:rPr>
        <w:t>20</w:t>
      </w:r>
      <w:r w:rsidR="003F6638">
        <w:rPr>
          <w:rStyle w:val="RefernciaSutil"/>
        </w:rPr>
        <w:t>15</w:t>
      </w:r>
    </w:p>
    <w:p w14:paraId="3B87F5C7" w14:textId="77777777" w:rsidR="00BE7C93" w:rsidRDefault="002A2E64" w:rsidP="00C15D4C">
      <w:r>
        <w:rPr>
          <w:rFonts w:eastAsia="Calibri"/>
          <w:color w:val="000000" w:themeColor="text1"/>
          <w:szCs w:val="24"/>
        </w:rPr>
        <w:t xml:space="preserve">Uma vez definidos os padrões </w:t>
      </w:r>
      <w:r w:rsidR="005D72BC">
        <w:rPr>
          <w:rFonts w:eastAsia="Calibri"/>
          <w:color w:val="000000" w:themeColor="text1"/>
          <w:szCs w:val="24"/>
        </w:rPr>
        <w:t xml:space="preserve">de </w:t>
      </w:r>
      <w:r w:rsidR="00B0199F">
        <w:rPr>
          <w:rFonts w:eastAsia="Calibri"/>
          <w:color w:val="000000" w:themeColor="text1"/>
          <w:szCs w:val="24"/>
        </w:rPr>
        <w:t xml:space="preserve">referência, </w:t>
      </w:r>
      <w:r w:rsidR="00834899">
        <w:rPr>
          <w:rFonts w:eastAsia="Calibri"/>
          <w:color w:val="000000" w:themeColor="text1"/>
          <w:szCs w:val="24"/>
        </w:rPr>
        <w:t>criaram-se os diagramas de classe, atividades e estrutura</w:t>
      </w:r>
      <w:r w:rsidR="00335B86">
        <w:rPr>
          <w:rFonts w:eastAsia="Calibri"/>
          <w:color w:val="000000" w:themeColor="text1"/>
          <w:szCs w:val="24"/>
        </w:rPr>
        <w:t xml:space="preserve"> </w:t>
      </w:r>
      <w:r w:rsidR="00A30C94">
        <w:rPr>
          <w:rFonts w:eastAsia="Calibri"/>
          <w:color w:val="000000" w:themeColor="text1"/>
          <w:szCs w:val="24"/>
        </w:rPr>
        <w:t>para o presente trabalho</w:t>
      </w:r>
      <w:r w:rsidR="0003507A">
        <w:t xml:space="preserve"> </w:t>
      </w:r>
    </w:p>
    <w:p w14:paraId="3927D29A" w14:textId="77777777" w:rsidR="00BE7C93" w:rsidRDefault="0003507A" w:rsidP="00042491">
      <w:pPr>
        <w:pStyle w:val="Ttulo3"/>
        <w:spacing w:after="0"/>
      </w:pPr>
      <w:r>
        <w:t>Diagramas</w:t>
      </w:r>
      <w:bookmarkStart w:id="2" w:name="_Ref101801976"/>
    </w:p>
    <w:p w14:paraId="3CF0F704" w14:textId="327B4F87" w:rsidR="00BE7C93" w:rsidRPr="00BE7C93" w:rsidRDefault="00A30C94" w:rsidP="00042491">
      <w:pPr>
        <w:spacing w:line="240" w:lineRule="auto"/>
        <w:ind w:firstLine="0"/>
        <w:jc w:val="center"/>
        <w:rPr>
          <w:szCs w:val="24"/>
        </w:rPr>
      </w:pPr>
      <w:r w:rsidRPr="00BE7C93">
        <w:rPr>
          <w:b/>
          <w:bCs w:val="0"/>
          <w:szCs w:val="24"/>
        </w:rPr>
        <w:t xml:space="preserve">Figura </w:t>
      </w:r>
      <w:r w:rsidRPr="00BE7C93">
        <w:rPr>
          <w:b/>
          <w:bCs w:val="0"/>
          <w:szCs w:val="24"/>
        </w:rPr>
        <w:fldChar w:fldCharType="begin"/>
      </w:r>
      <w:r w:rsidRPr="00BE7C93">
        <w:rPr>
          <w:b/>
          <w:bCs w:val="0"/>
          <w:szCs w:val="24"/>
        </w:rPr>
        <w:instrText xml:space="preserve"> SEQ Figura \* ARABIC </w:instrText>
      </w:r>
      <w:r w:rsidRPr="00BE7C93">
        <w:rPr>
          <w:b/>
          <w:bCs w:val="0"/>
          <w:szCs w:val="24"/>
        </w:rPr>
        <w:fldChar w:fldCharType="separate"/>
      </w:r>
      <w:r w:rsidR="00034BDE">
        <w:rPr>
          <w:b/>
          <w:bCs w:val="0"/>
          <w:noProof/>
          <w:szCs w:val="24"/>
        </w:rPr>
        <w:t>3</w:t>
      </w:r>
      <w:r w:rsidRPr="00BE7C93">
        <w:rPr>
          <w:b/>
          <w:bCs w:val="0"/>
          <w:szCs w:val="24"/>
        </w:rPr>
        <w:fldChar w:fldCharType="end"/>
      </w:r>
      <w:bookmarkEnd w:id="2"/>
      <w:r w:rsidRPr="00BE7C93">
        <w:rPr>
          <w:szCs w:val="24"/>
        </w:rPr>
        <w:t xml:space="preserve"> – Diagrama de Classes</w:t>
      </w:r>
    </w:p>
    <w:p w14:paraId="380014B4" w14:textId="266F6C87" w:rsidR="00BE7C93" w:rsidRDefault="00042491" w:rsidP="00042491">
      <w:pPr>
        <w:spacing w:line="240" w:lineRule="auto"/>
        <w:ind w:firstLine="0"/>
        <w:jc w:val="center"/>
        <w:rPr>
          <w:rStyle w:val="RefernciaSutil"/>
          <w:b/>
          <w:bCs w:val="0"/>
        </w:rPr>
      </w:pPr>
      <w:r>
        <w:rPr>
          <w:rStyle w:val="RefernciaSutil"/>
          <w:b/>
          <w:bCs w:val="0"/>
          <w:noProof/>
        </w:rPr>
        <w:drawing>
          <wp:inline distT="0" distB="0" distL="0" distR="0" wp14:anchorId="2971DBF2" wp14:editId="011A8975">
            <wp:extent cx="5591175" cy="3733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8BE30" w14:textId="62321FF0" w:rsidR="00A30C94" w:rsidRPr="00AD168C" w:rsidRDefault="00AD168C" w:rsidP="00BE7C93">
      <w:pPr>
        <w:ind w:firstLine="0"/>
        <w:jc w:val="center"/>
        <w:rPr>
          <w:rStyle w:val="RefernciaSutil"/>
        </w:rPr>
      </w:pPr>
      <w:r>
        <w:rPr>
          <w:rStyle w:val="RefernciaSutil"/>
          <w:b/>
          <w:bCs w:val="0"/>
        </w:rPr>
        <w:t xml:space="preserve">Fonte: </w:t>
      </w:r>
      <w:r>
        <w:rPr>
          <w:rStyle w:val="RefernciaSutil"/>
        </w:rPr>
        <w:t>Autoria própria.</w:t>
      </w:r>
    </w:p>
    <w:p w14:paraId="3F7D4349" w14:textId="0E9571C8" w:rsidR="00505000" w:rsidRPr="00505000" w:rsidRDefault="00505000" w:rsidP="00505000">
      <w:pPr>
        <w:pStyle w:val="Legenda"/>
        <w:rPr>
          <w:b w:val="0"/>
          <w:bCs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4BDE">
        <w:rPr>
          <w:noProof/>
        </w:rPr>
        <w:t>4</w:t>
      </w:r>
      <w:r>
        <w:fldChar w:fldCharType="end"/>
      </w:r>
      <w:r>
        <w:t xml:space="preserve"> – </w:t>
      </w:r>
      <w:r>
        <w:rPr>
          <w:b w:val="0"/>
          <w:bCs/>
        </w:rPr>
        <w:t>Diagrama de atividades</w:t>
      </w:r>
    </w:p>
    <w:p w14:paraId="4E36A634" w14:textId="5CF2256F" w:rsidR="3580A7A5" w:rsidRDefault="3075A694" w:rsidP="006B7841">
      <w:pPr>
        <w:pStyle w:val="Imagem"/>
        <w:rPr>
          <w:rFonts w:eastAsia="Calibri"/>
          <w:color w:val="000000" w:themeColor="text1"/>
          <w:szCs w:val="24"/>
        </w:rPr>
      </w:pPr>
      <w:r>
        <w:drawing>
          <wp:inline distT="0" distB="0" distL="0" distR="0" wp14:anchorId="08CB4E78" wp14:editId="25080E76">
            <wp:extent cx="5734026" cy="7486648"/>
            <wp:effectExtent l="19050" t="19050" r="19685" b="19685"/>
            <wp:docPr id="1910201722" name="Picture 191020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26" cy="748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50153" w14:textId="649126CA" w:rsidR="00505000" w:rsidRPr="00505000" w:rsidRDefault="00505000" w:rsidP="00165AEE">
      <w:pPr>
        <w:pStyle w:val="Imagem"/>
        <w:spacing w:after="240"/>
        <w:rPr>
          <w:rStyle w:val="RefernciaSutil"/>
        </w:rPr>
      </w:pPr>
      <w:r>
        <w:rPr>
          <w:rStyle w:val="RefernciaSutil"/>
          <w:b/>
          <w:bCs w:val="0"/>
        </w:rPr>
        <w:t>Fonte:</w:t>
      </w:r>
      <w:r>
        <w:rPr>
          <w:rStyle w:val="RefernciaSutil"/>
        </w:rPr>
        <w:t xml:space="preserve"> </w:t>
      </w:r>
      <w:r w:rsidRPr="00165AEE">
        <w:rPr>
          <w:rStyle w:val="RefernciaSutil"/>
        </w:rPr>
        <w:t>Autoria própria</w:t>
      </w:r>
    </w:p>
    <w:p w14:paraId="2371687F" w14:textId="77777777" w:rsidR="00042491" w:rsidRDefault="00042491" w:rsidP="00505000">
      <w:pPr>
        <w:pStyle w:val="Legenda"/>
      </w:pPr>
    </w:p>
    <w:p w14:paraId="439A7169" w14:textId="4F2E396E" w:rsidR="00505000" w:rsidRPr="00505000" w:rsidRDefault="00505000" w:rsidP="00505000">
      <w:pPr>
        <w:pStyle w:val="Legenda"/>
        <w:rPr>
          <w:b w:val="0"/>
          <w:bCs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4BDE">
        <w:rPr>
          <w:noProof/>
        </w:rPr>
        <w:t>5</w:t>
      </w:r>
      <w:r>
        <w:fldChar w:fldCharType="end"/>
      </w:r>
      <w:r>
        <w:t xml:space="preserve"> – </w:t>
      </w:r>
      <w:r>
        <w:rPr>
          <w:b w:val="0"/>
          <w:bCs/>
        </w:rPr>
        <w:t xml:space="preserve">Diagrama de </w:t>
      </w:r>
      <w:r w:rsidR="0029681B">
        <w:rPr>
          <w:b w:val="0"/>
          <w:bCs/>
        </w:rPr>
        <w:t>Infraestrutura</w:t>
      </w:r>
    </w:p>
    <w:p w14:paraId="39896701" w14:textId="5092FA93" w:rsidR="7DCE0B15" w:rsidRDefault="7DCE0B15" w:rsidP="006B7841">
      <w:pPr>
        <w:pStyle w:val="Imagem"/>
        <w:rPr>
          <w:szCs w:val="24"/>
        </w:rPr>
      </w:pPr>
      <w:commentRangeStart w:id="3"/>
      <w:commentRangeStart w:id="4"/>
      <w:commentRangeStart w:id="5"/>
      <w:commentRangeStart w:id="6"/>
      <w:commentRangeStart w:id="7"/>
      <w:r>
        <w:drawing>
          <wp:inline distT="0" distB="0" distL="0" distR="0" wp14:anchorId="575E3F69" wp14:editId="4093DBF3">
            <wp:extent cx="4514850" cy="2990850"/>
            <wp:effectExtent l="19050" t="19050" r="19050" b="19050"/>
            <wp:docPr id="923767345" name="Picture 923767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373" cy="299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3"/>
      <w:r w:rsidR="00EA3C1E">
        <w:rPr>
          <w:rStyle w:val="Refdecomentrio"/>
          <w:noProof w:val="0"/>
        </w:rPr>
        <w:commentReference w:id="3"/>
      </w:r>
      <w:commentRangeEnd w:id="4"/>
      <w:r w:rsidR="00C16732">
        <w:rPr>
          <w:rStyle w:val="Refdecomentrio"/>
          <w:noProof w:val="0"/>
        </w:rPr>
        <w:commentReference w:id="4"/>
      </w:r>
      <w:commentRangeEnd w:id="5"/>
      <w:r w:rsidR="000D740B">
        <w:rPr>
          <w:rStyle w:val="Refdecomentrio"/>
          <w:noProof w:val="0"/>
        </w:rPr>
        <w:commentReference w:id="5"/>
      </w:r>
      <w:commentRangeEnd w:id="6"/>
      <w:r w:rsidR="000D740B">
        <w:rPr>
          <w:rStyle w:val="Refdecomentrio"/>
          <w:noProof w:val="0"/>
        </w:rPr>
        <w:commentReference w:id="6"/>
      </w:r>
      <w:commentRangeEnd w:id="7"/>
      <w:r w:rsidR="004B4A45">
        <w:rPr>
          <w:rStyle w:val="Refdecomentrio"/>
          <w:noProof w:val="0"/>
        </w:rPr>
        <w:commentReference w:id="7"/>
      </w:r>
    </w:p>
    <w:p w14:paraId="684631E4" w14:textId="67A8A1E7" w:rsidR="00C77F2E" w:rsidRPr="00C77F2E" w:rsidRDefault="00C77F2E" w:rsidP="00165AEE">
      <w:pPr>
        <w:pStyle w:val="Imagem"/>
        <w:spacing w:after="240"/>
        <w:rPr>
          <w:rStyle w:val="RefernciaSutil"/>
        </w:rPr>
      </w:pPr>
      <w:r>
        <w:rPr>
          <w:rStyle w:val="RefernciaSutil"/>
          <w:b/>
          <w:bCs w:val="0"/>
        </w:rPr>
        <w:t xml:space="preserve">Fonte: </w:t>
      </w:r>
      <w:r>
        <w:rPr>
          <w:rStyle w:val="RefernciaSutil"/>
        </w:rPr>
        <w:t>Autoria própria</w:t>
      </w:r>
    </w:p>
    <w:p w14:paraId="6840FF2B" w14:textId="71A07F1D" w:rsidR="00105EBB" w:rsidRPr="00BA4A5C" w:rsidRDefault="00683B38" w:rsidP="0003507A">
      <w:pPr>
        <w:pStyle w:val="Ttulo3"/>
        <w:ind w:left="567"/>
      </w:pPr>
      <w:r w:rsidRPr="00BA4A5C">
        <w:t xml:space="preserve"> </w:t>
      </w:r>
      <w:r w:rsidR="002E3165" w:rsidRPr="00BA4A5C">
        <w:t xml:space="preserve">Descrição </w:t>
      </w:r>
      <w:r w:rsidR="00BA4A5C" w:rsidRPr="00BA4A5C">
        <w:t>Metodológica</w:t>
      </w:r>
    </w:p>
    <w:p w14:paraId="6650287C" w14:textId="62976CBC" w:rsidR="00BF6A1A" w:rsidRPr="00601157" w:rsidRDefault="00784AF8" w:rsidP="00B25A0E">
      <w:r>
        <w:rPr>
          <w:rFonts w:eastAsia="Calibri"/>
        </w:rPr>
        <w:t>Seguindo o ETL, n</w:t>
      </w:r>
      <w:r w:rsidR="00B334DF">
        <w:rPr>
          <w:rFonts w:eastAsia="Calibri"/>
        </w:rPr>
        <w:t xml:space="preserve">o desenvolvimento deste trabalho, </w:t>
      </w:r>
      <w:r w:rsidR="00A86CA3">
        <w:rPr>
          <w:rFonts w:eastAsia="Calibri"/>
        </w:rPr>
        <w:t xml:space="preserve">a coleta de dados </w:t>
      </w:r>
      <w:r w:rsidR="006B505A">
        <w:rPr>
          <w:rFonts w:eastAsia="Calibri"/>
        </w:rPr>
        <w:t xml:space="preserve">e criação da </w:t>
      </w:r>
      <w:r w:rsidR="00C45F48">
        <w:rPr>
          <w:rFonts w:eastAsia="Calibri"/>
        </w:rPr>
        <w:t xml:space="preserve">camada </w:t>
      </w:r>
      <w:r w:rsidR="00C378BD">
        <w:rPr>
          <w:rFonts w:eastAsia="Calibri"/>
        </w:rPr>
        <w:t>de Base de Dados (</w:t>
      </w:r>
      <w:r w:rsidR="00C378BD">
        <w:rPr>
          <w:rFonts w:eastAsia="Calibri"/>
          <w:i/>
          <w:iCs/>
        </w:rPr>
        <w:t>Database Layer)</w:t>
      </w:r>
      <w:r w:rsidR="00C45F48">
        <w:rPr>
          <w:rFonts w:eastAsia="Calibri"/>
          <w:i/>
          <w:iCs/>
        </w:rPr>
        <w:t xml:space="preserve"> </w:t>
      </w:r>
      <w:r w:rsidR="00FB6A2E">
        <w:rPr>
          <w:rFonts w:eastAsia="Calibri"/>
        </w:rPr>
        <w:t>se inicia</w:t>
      </w:r>
      <w:r w:rsidR="00676ACC">
        <w:rPr>
          <w:rFonts w:eastAsia="Calibri"/>
        </w:rPr>
        <w:t xml:space="preserve">rá </w:t>
      </w:r>
      <w:r w:rsidR="00905E7C">
        <w:rPr>
          <w:rFonts w:eastAsia="Calibri"/>
        </w:rPr>
        <w:t xml:space="preserve">pelo </w:t>
      </w:r>
      <w:r w:rsidR="00905E7C" w:rsidRPr="002E0E85">
        <w:rPr>
          <w:rFonts w:eastAsia="Calibri"/>
        </w:rPr>
        <w:t>armazenamento</w:t>
      </w:r>
      <w:r w:rsidR="007C50FA">
        <w:rPr>
          <w:rFonts w:eastAsia="Calibri"/>
        </w:rPr>
        <w:t xml:space="preserve"> local</w:t>
      </w:r>
      <w:r w:rsidR="00905E7C" w:rsidRPr="002E0E85">
        <w:rPr>
          <w:rFonts w:eastAsia="Calibri"/>
        </w:rPr>
        <w:t xml:space="preserve"> d</w:t>
      </w:r>
      <w:r w:rsidR="00C405FC" w:rsidRPr="002E0E85">
        <w:rPr>
          <w:rFonts w:eastAsia="Calibri"/>
        </w:rPr>
        <w:t xml:space="preserve">os </w:t>
      </w:r>
      <w:r w:rsidR="00C405FC">
        <w:rPr>
          <w:rFonts w:eastAsia="Calibri"/>
        </w:rPr>
        <w:t xml:space="preserve">arquivos coletados das diferentes </w:t>
      </w:r>
      <w:r w:rsidR="007C50FA">
        <w:rPr>
          <w:rFonts w:eastAsia="Calibri"/>
        </w:rPr>
        <w:t>fontes</w:t>
      </w:r>
      <w:r w:rsidR="000D73B3">
        <w:rPr>
          <w:rFonts w:eastAsia="Calibri"/>
        </w:rPr>
        <w:t xml:space="preserve">. </w:t>
      </w:r>
      <w:r w:rsidR="000D73B3" w:rsidRPr="49856FBE">
        <w:rPr>
          <w:rFonts w:eastAsia="Calibri"/>
        </w:rPr>
        <w:t xml:space="preserve">Os dados de origem </w:t>
      </w:r>
      <w:r w:rsidR="000D73B3" w:rsidRPr="0E222FEF">
        <w:rPr>
          <w:rFonts w:eastAsia="Calibri"/>
        </w:rPr>
        <w:t>encontram</w:t>
      </w:r>
      <w:r w:rsidR="000D73B3" w:rsidRPr="56544B86">
        <w:rPr>
          <w:rFonts w:eastAsia="Calibri"/>
        </w:rPr>
        <w:t>-se</w:t>
      </w:r>
      <w:r w:rsidR="00541AE3" w:rsidRPr="49856FBE">
        <w:rPr>
          <w:rFonts w:eastAsia="Calibri"/>
        </w:rPr>
        <w:t xml:space="preserve"> em</w:t>
      </w:r>
      <w:r w:rsidR="000D73B3" w:rsidRPr="49856FBE">
        <w:rPr>
          <w:rFonts w:eastAsia="Calibri"/>
        </w:rPr>
        <w:t xml:space="preserve"> arquivos CSV</w:t>
      </w:r>
      <w:r w:rsidR="00541AE3" w:rsidRPr="49856FBE">
        <w:rPr>
          <w:rFonts w:eastAsia="Calibri"/>
        </w:rPr>
        <w:t>.</w:t>
      </w:r>
      <w:r w:rsidR="000A28E7" w:rsidRPr="49856FBE">
        <w:rPr>
          <w:rFonts w:eastAsia="Calibri"/>
        </w:rPr>
        <w:t xml:space="preserve"> Os arquivos serão lidos e processados </w:t>
      </w:r>
      <w:r w:rsidR="002D6F58" w:rsidRPr="49856FBE">
        <w:rPr>
          <w:rFonts w:eastAsia="Calibri"/>
        </w:rPr>
        <w:t xml:space="preserve">por </w:t>
      </w:r>
      <w:r w:rsidR="002D6F58" w:rsidRPr="00601157">
        <w:rPr>
          <w:rFonts w:eastAsia="Calibri"/>
        </w:rPr>
        <w:t xml:space="preserve">scripts em </w:t>
      </w:r>
      <w:r w:rsidR="002D6F58" w:rsidRPr="00601157">
        <w:rPr>
          <w:rFonts w:eastAsia="Calibri"/>
          <w:i/>
        </w:rPr>
        <w:t>Python</w:t>
      </w:r>
      <w:r w:rsidR="002D6F58" w:rsidRPr="00601157">
        <w:rPr>
          <w:rFonts w:eastAsia="Calibri"/>
        </w:rPr>
        <w:t xml:space="preserve"> para unificação em </w:t>
      </w:r>
      <w:r w:rsidR="00571A31" w:rsidRPr="00601157">
        <w:rPr>
          <w:rFonts w:eastAsia="Calibri"/>
        </w:rPr>
        <w:t>um único banco de dados relacional</w:t>
      </w:r>
      <w:r w:rsidR="00447DC8" w:rsidRPr="00601157">
        <w:rPr>
          <w:rFonts w:eastAsia="Calibri"/>
        </w:rPr>
        <w:t xml:space="preserve">, </w:t>
      </w:r>
      <w:del w:id="8" w:author="Bruno Devesa" w:date="2022-05-09T19:27:00Z">
        <w:r w:rsidR="00447DC8" w:rsidRPr="00601157" w:rsidDel="00ED2509">
          <w:rPr>
            <w:rFonts w:eastAsia="Calibri"/>
          </w:rPr>
          <w:delText xml:space="preserve">o </w:delText>
        </w:r>
        <w:r w:rsidR="00447DC8" w:rsidRPr="00601157" w:rsidDel="00ED2509">
          <w:rPr>
            <w:rFonts w:eastAsia="Calibri"/>
            <w:i/>
            <w:iCs/>
          </w:rPr>
          <w:delText>Source DB</w:delText>
        </w:r>
        <w:r w:rsidR="006A66F3" w:rsidRPr="00601157" w:rsidDel="00ED2509">
          <w:rPr>
            <w:rFonts w:eastAsia="Calibri"/>
          </w:rPr>
          <w:delText>,</w:delText>
        </w:r>
        <w:r w:rsidR="00E8217B" w:rsidRPr="00601157" w:rsidDel="00ED2509">
          <w:rPr>
            <w:rFonts w:eastAsia="Calibri"/>
          </w:rPr>
          <w:delText xml:space="preserve"> </w:delText>
        </w:r>
      </w:del>
      <w:r w:rsidR="004B45ED" w:rsidRPr="00601157">
        <w:rPr>
          <w:rFonts w:eastAsia="Calibri"/>
        </w:rPr>
        <w:t>a ser criad</w:t>
      </w:r>
      <w:r w:rsidR="002B5471" w:rsidRPr="00601157">
        <w:rPr>
          <w:rFonts w:eastAsia="Calibri"/>
        </w:rPr>
        <w:t>o</w:t>
      </w:r>
      <w:r w:rsidR="004B45ED" w:rsidRPr="00601157">
        <w:rPr>
          <w:rFonts w:eastAsia="Calibri"/>
        </w:rPr>
        <w:t xml:space="preserve"> no </w:t>
      </w:r>
      <w:r w:rsidR="004B45ED" w:rsidRPr="00601157">
        <w:rPr>
          <w:rFonts w:eastAsia="Calibri"/>
          <w:i/>
        </w:rPr>
        <w:t>MySQL</w:t>
      </w:r>
      <w:r w:rsidR="004B45ED" w:rsidRPr="00601157">
        <w:rPr>
          <w:rFonts w:eastAsia="Calibri"/>
        </w:rPr>
        <w:t>,</w:t>
      </w:r>
      <w:r w:rsidR="006A66F3" w:rsidRPr="00601157">
        <w:rPr>
          <w:rFonts w:eastAsia="Calibri"/>
        </w:rPr>
        <w:t xml:space="preserve"> onde somente o necessário será guardado para os processamentos posteriores.</w:t>
      </w:r>
    </w:p>
    <w:p w14:paraId="65B7CFD6" w14:textId="02733D88" w:rsidR="006B2D3C" w:rsidRPr="00B25A0E" w:rsidDel="00566BCA" w:rsidRDefault="007A32CB" w:rsidP="007A346E">
      <w:pPr>
        <w:rPr>
          <w:del w:id="9" w:author="Bruno Devesa" w:date="2022-05-09T19:04:00Z"/>
          <w:rFonts w:eastAsia="Calibri"/>
          <w:szCs w:val="24"/>
        </w:rPr>
      </w:pPr>
      <w:del w:id="10" w:author="Bruno Devesa" w:date="2022-05-09T19:04:00Z">
        <w:r w:rsidRPr="00601157" w:rsidDel="00566BCA">
          <w:rPr>
            <w:rFonts w:eastAsia="Calibri"/>
          </w:rPr>
          <w:delText>Neste</w:delText>
        </w:r>
        <w:r w:rsidR="00D23BD2" w:rsidRPr="00601157" w:rsidDel="00566BCA">
          <w:rPr>
            <w:rFonts w:eastAsia="Calibri"/>
          </w:rPr>
          <w:delText xml:space="preserve"> trabalho, </w:delText>
        </w:r>
        <w:r w:rsidR="002612EB" w:rsidRPr="00601157" w:rsidDel="00566BCA">
          <w:rPr>
            <w:rFonts w:eastAsia="Calibri"/>
          </w:rPr>
          <w:delText xml:space="preserve">as camadas </w:delText>
        </w:r>
        <w:r w:rsidR="00140616" w:rsidRPr="00601157" w:rsidDel="00566BCA">
          <w:rPr>
            <w:rFonts w:eastAsia="Calibri"/>
          </w:rPr>
          <w:delText>de Persistênci</w:delText>
        </w:r>
        <w:r w:rsidR="00140616" w:rsidRPr="00B25A0E" w:rsidDel="00566BCA">
          <w:rPr>
            <w:rFonts w:eastAsia="Calibri"/>
          </w:rPr>
          <w:delText xml:space="preserve">a e Negócios </w:delText>
        </w:r>
        <w:r w:rsidR="007F660A" w:rsidRPr="00B25A0E" w:rsidDel="00566BCA">
          <w:rPr>
            <w:rFonts w:eastAsia="Calibri"/>
          </w:rPr>
          <w:delText>trabalham conjuntamente</w:delText>
        </w:r>
        <w:r w:rsidRPr="00B25A0E" w:rsidDel="00566BCA">
          <w:rPr>
            <w:rFonts w:eastAsia="Calibri"/>
          </w:rPr>
          <w:delText xml:space="preserve">, </w:delText>
        </w:r>
        <w:r w:rsidR="007F660A" w:rsidRPr="00B25A0E" w:rsidDel="00566BCA">
          <w:rPr>
            <w:rFonts w:eastAsia="Calibri"/>
          </w:rPr>
          <w:delText xml:space="preserve">caracterizando-se uma arquitetura de 3 camadas. </w:delText>
        </w:r>
        <w:commentRangeStart w:id="11"/>
        <w:r w:rsidR="00D96E05" w:rsidRPr="00B25A0E" w:rsidDel="00566BCA">
          <w:rPr>
            <w:rFonts w:eastAsia="Calibri"/>
          </w:rPr>
          <w:delText xml:space="preserve">Após a criação do </w:delText>
        </w:r>
        <w:r w:rsidR="00425D07" w:rsidRPr="00B25A0E" w:rsidDel="00566BCA">
          <w:rPr>
            <w:rFonts w:eastAsia="Calibri"/>
            <w:i/>
            <w:iCs/>
          </w:rPr>
          <w:delText>Source DB</w:delText>
        </w:r>
        <w:r w:rsidR="00D96E05" w:rsidRPr="00B25A0E" w:rsidDel="00566BCA">
          <w:rPr>
            <w:rFonts w:eastAsia="Calibri"/>
          </w:rPr>
          <w:delText xml:space="preserve"> na primeira cama</w:delText>
        </w:r>
        <w:r w:rsidR="001223AB" w:rsidRPr="00B25A0E" w:rsidDel="00566BCA">
          <w:rPr>
            <w:rFonts w:eastAsia="Calibri"/>
          </w:rPr>
          <w:delText xml:space="preserve">da, </w:delText>
        </w:r>
        <w:r w:rsidR="006E497D" w:rsidRPr="00B25A0E" w:rsidDel="00566BCA">
          <w:rPr>
            <w:rFonts w:eastAsia="Calibri"/>
          </w:rPr>
          <w:delText>teremos os s</w:delText>
        </w:r>
        <w:r w:rsidR="006B2D3C" w:rsidRPr="00B25A0E" w:rsidDel="00566BCA">
          <w:delText xml:space="preserve">cripts de análise e de extração em </w:delText>
        </w:r>
        <w:r w:rsidR="006B2D3C" w:rsidRPr="00B25A0E" w:rsidDel="00566BCA">
          <w:rPr>
            <w:i/>
            <w:iCs/>
          </w:rPr>
          <w:delText>Python</w:delText>
        </w:r>
        <w:r w:rsidR="004B2727" w:rsidRPr="00B25A0E" w:rsidDel="00566BCA">
          <w:rPr>
            <w:i/>
            <w:iCs/>
          </w:rPr>
          <w:delText>,</w:delText>
        </w:r>
        <w:r w:rsidR="006B2D3C" w:rsidRPr="00B25A0E" w:rsidDel="00566BCA">
          <w:delText xml:space="preserve"> </w:delText>
        </w:r>
        <w:r w:rsidR="00475717" w:rsidRPr="00B25A0E" w:rsidDel="00566BCA">
          <w:delText>na segunda</w:delText>
        </w:r>
        <w:r w:rsidR="004B2727" w:rsidRPr="00B25A0E" w:rsidDel="00566BCA">
          <w:delText xml:space="preserve">, </w:delText>
        </w:r>
        <w:r w:rsidR="006B2D3C" w:rsidRPr="00B25A0E" w:rsidDel="00566BCA">
          <w:delText>responsáveis por explorar e analisar os dados em busca d</w:delText>
        </w:r>
        <w:r w:rsidR="006C6825" w:rsidRPr="00B25A0E" w:rsidDel="00566BCA">
          <w:delText>e</w:delText>
        </w:r>
        <w:r w:rsidR="006B2D3C" w:rsidRPr="00B25A0E" w:rsidDel="00566BCA">
          <w:delText xml:space="preserve"> informações</w:delText>
        </w:r>
        <w:r w:rsidR="00311870" w:rsidRPr="00B25A0E" w:rsidDel="00566BCA">
          <w:delText xml:space="preserve"> de acordo com o objetivo de análise do projeto</w:delText>
        </w:r>
        <w:r w:rsidR="006B2D3C" w:rsidRPr="00B25A0E" w:rsidDel="00566BCA">
          <w:rPr>
            <w:rFonts w:eastAsia="Calibri"/>
          </w:rPr>
          <w:delText>,</w:delText>
        </w:r>
        <w:r w:rsidR="00FB30C8" w:rsidRPr="00B25A0E" w:rsidDel="00566BCA">
          <w:rPr>
            <w:rFonts w:eastAsia="Calibri"/>
          </w:rPr>
          <w:delText xml:space="preserve"> como</w:delText>
        </w:r>
        <w:r w:rsidR="0019444B" w:rsidRPr="00B25A0E" w:rsidDel="00566BCA">
          <w:rPr>
            <w:rFonts w:eastAsia="Calibri"/>
          </w:rPr>
          <w:delText>,</w:delText>
        </w:r>
        <w:r w:rsidR="006B2D3C" w:rsidRPr="00B25A0E" w:rsidDel="00566BCA">
          <w:rPr>
            <w:rFonts w:eastAsia="Calibri"/>
          </w:rPr>
          <w:delText xml:space="preserve"> </w:delText>
        </w:r>
        <w:r w:rsidR="0019444B" w:rsidRPr="00B25A0E" w:rsidDel="00566BCA">
          <w:rPr>
            <w:rFonts w:eastAsia="Calibri"/>
          </w:rPr>
          <w:delText xml:space="preserve">por exemplo, </w:delText>
        </w:r>
        <w:r w:rsidR="006B2D3C" w:rsidRPr="00B25A0E" w:rsidDel="00566BCA">
          <w:rPr>
            <w:rFonts w:eastAsia="Calibri"/>
          </w:rPr>
          <w:delText>calcular as variações de tarifa</w:delText>
        </w:r>
        <w:r w:rsidR="003740A2" w:rsidRPr="00B25A0E" w:rsidDel="00566BCA">
          <w:rPr>
            <w:rFonts w:eastAsia="Calibri"/>
          </w:rPr>
          <w:delText xml:space="preserve"> </w:delText>
        </w:r>
        <w:r w:rsidR="006B2D3C" w:rsidRPr="00B25A0E" w:rsidDel="00566BCA">
          <w:rPr>
            <w:rFonts w:eastAsia="Calibri"/>
          </w:rPr>
          <w:delText>determina</w:delText>
        </w:r>
        <w:r w:rsidR="003740A2" w:rsidRPr="00B25A0E" w:rsidDel="00566BCA">
          <w:rPr>
            <w:rFonts w:eastAsia="Calibri"/>
          </w:rPr>
          <w:delText>ndo</w:delText>
        </w:r>
        <w:r w:rsidR="00912C6C" w:rsidRPr="00B25A0E" w:rsidDel="00566BCA">
          <w:rPr>
            <w:rFonts w:eastAsia="Calibri"/>
          </w:rPr>
          <w:delText xml:space="preserve"> pontos</w:delText>
        </w:r>
        <w:r w:rsidR="00865BED" w:rsidRPr="00B25A0E" w:rsidDel="00566BCA">
          <w:rPr>
            <w:rFonts w:eastAsia="Calibri"/>
          </w:rPr>
          <w:delText xml:space="preserve"> </w:delText>
        </w:r>
        <w:r w:rsidR="00493B27" w:rsidRPr="00B25A0E" w:rsidDel="00566BCA">
          <w:rPr>
            <w:rFonts w:eastAsia="Calibri"/>
          </w:rPr>
          <w:delText>de</w:delText>
        </w:r>
        <w:r w:rsidR="001D3CD7" w:rsidRPr="00B25A0E" w:rsidDel="00566BCA">
          <w:rPr>
            <w:rFonts w:eastAsia="Calibri"/>
          </w:rPr>
          <w:delText xml:space="preserve"> inflexão</w:delText>
        </w:r>
        <w:r w:rsidR="00912C6C" w:rsidRPr="00B25A0E" w:rsidDel="00566BCA">
          <w:rPr>
            <w:rFonts w:eastAsia="Calibri"/>
          </w:rPr>
          <w:delText xml:space="preserve"> e possíveis motivos de aumento</w:delText>
        </w:r>
        <w:r w:rsidR="00CF34CD" w:rsidRPr="00B25A0E" w:rsidDel="00566BCA">
          <w:rPr>
            <w:rFonts w:eastAsia="Calibri"/>
          </w:rPr>
          <w:delText xml:space="preserve"> verificando </w:delText>
        </w:r>
        <w:r w:rsidR="00807711" w:rsidRPr="00B25A0E" w:rsidDel="00566BCA">
          <w:rPr>
            <w:rFonts w:eastAsia="Calibri"/>
          </w:rPr>
          <w:delText>mudanças de uso de matrizes geradoras</w:delText>
        </w:r>
        <w:r w:rsidR="006B2D3C" w:rsidRPr="00B25A0E" w:rsidDel="00566BCA">
          <w:rPr>
            <w:rFonts w:eastAsia="Calibri"/>
          </w:rPr>
          <w:delText>.</w:delText>
        </w:r>
        <w:r w:rsidR="00912C6C" w:rsidRPr="00B25A0E" w:rsidDel="00566BCA">
          <w:rPr>
            <w:rFonts w:eastAsia="Calibri"/>
          </w:rPr>
          <w:delText xml:space="preserve"> </w:delText>
        </w:r>
        <w:commentRangeEnd w:id="11"/>
        <w:r w:rsidR="000C423E" w:rsidDel="00566BCA">
          <w:rPr>
            <w:rStyle w:val="Refdecomentrio"/>
          </w:rPr>
          <w:commentReference w:id="11"/>
        </w:r>
      </w:del>
    </w:p>
    <w:p w14:paraId="0604DA93" w14:textId="113B07F1" w:rsidR="00B556A1" w:rsidRPr="00FA6FE9" w:rsidDel="00566BCA" w:rsidRDefault="009E05F1" w:rsidP="007A346E">
      <w:pPr>
        <w:rPr>
          <w:del w:id="12" w:author="Bruno Devesa" w:date="2022-05-09T19:04:00Z"/>
          <w:rFonts w:eastAsia="Calibri"/>
        </w:rPr>
      </w:pPr>
      <w:del w:id="13" w:author="Bruno Devesa" w:date="2022-05-09T19:04:00Z">
        <w:r w:rsidRPr="00DD0C79" w:rsidDel="00566BCA">
          <w:rPr>
            <w:rFonts w:eastAsia="Calibri"/>
          </w:rPr>
          <w:delText xml:space="preserve">Ao fim </w:delText>
        </w:r>
        <w:r w:rsidR="00221F8A" w:rsidRPr="00DD0C79" w:rsidDel="00566BCA">
          <w:rPr>
            <w:rFonts w:eastAsia="Calibri"/>
          </w:rPr>
          <w:delText xml:space="preserve">dessa etapa teremos nosso </w:delText>
        </w:r>
        <w:r w:rsidR="00B556A1" w:rsidRPr="00DD0C79" w:rsidDel="00566BCA">
          <w:rPr>
            <w:rFonts w:eastAsia="Calibri"/>
            <w:i/>
            <w:iCs/>
          </w:rPr>
          <w:delText>Target DB</w:delText>
        </w:r>
        <w:r w:rsidR="003F1C20" w:rsidRPr="00DD0C79" w:rsidDel="00566BCA">
          <w:rPr>
            <w:rFonts w:eastAsia="Calibri"/>
          </w:rPr>
          <w:delText>,</w:delText>
        </w:r>
        <w:r w:rsidR="00B556A1" w:rsidRPr="00DD0C79" w:rsidDel="00566BCA">
          <w:rPr>
            <w:rFonts w:eastAsia="Calibri"/>
          </w:rPr>
          <w:delText xml:space="preserve"> a base </w:delText>
        </w:r>
        <w:r w:rsidR="00E926B3" w:rsidRPr="00DD0C79" w:rsidDel="00566BCA">
          <w:rPr>
            <w:rFonts w:eastAsia="Calibri"/>
          </w:rPr>
          <w:delText>com os</w:delText>
        </w:r>
        <w:r w:rsidR="00B556A1" w:rsidRPr="00DD0C79" w:rsidDel="00566BCA">
          <w:rPr>
            <w:rFonts w:eastAsia="Calibri"/>
          </w:rPr>
          <w:delText xml:space="preserve"> dados já analisados</w:delText>
        </w:r>
        <w:r w:rsidR="00E926B3" w:rsidRPr="00DD0C79" w:rsidDel="00566BCA">
          <w:rPr>
            <w:rFonts w:eastAsia="Calibri"/>
          </w:rPr>
          <w:delText xml:space="preserve"> e </w:delText>
        </w:r>
        <w:r w:rsidR="00933FAC" w:rsidRPr="00DD0C79" w:rsidDel="00566BCA">
          <w:rPr>
            <w:rFonts w:eastAsia="Calibri"/>
          </w:rPr>
          <w:delText>refinados</w:delText>
        </w:r>
        <w:r w:rsidR="00B556A1" w:rsidRPr="00DD0C79" w:rsidDel="00566BCA">
          <w:rPr>
            <w:rFonts w:eastAsia="Calibri"/>
          </w:rPr>
          <w:delText xml:space="preserve">. </w:delText>
        </w:r>
        <w:r w:rsidR="00146F96" w:rsidRPr="00DD0C79" w:rsidDel="00566BCA">
          <w:rPr>
            <w:rFonts w:eastAsia="Calibri"/>
          </w:rPr>
          <w:delText>Teremos</w:delText>
        </w:r>
        <w:r w:rsidR="00B556A1" w:rsidRPr="00DD0C79" w:rsidDel="00566BCA">
          <w:rPr>
            <w:rFonts w:eastAsia="Calibri"/>
          </w:rPr>
          <w:delText xml:space="preserve"> um </w:delText>
        </w:r>
        <w:r w:rsidR="00B556A1" w:rsidRPr="00DD0C79" w:rsidDel="00566BCA">
          <w:rPr>
            <w:rFonts w:eastAsia="Calibri"/>
            <w:i/>
            <w:iCs/>
          </w:rPr>
          <w:delText>schema</w:delText>
        </w:r>
        <w:r w:rsidR="00B556A1" w:rsidRPr="00DD0C79" w:rsidDel="00566BCA">
          <w:rPr>
            <w:rFonts w:eastAsia="Calibri"/>
          </w:rPr>
          <w:delText xml:space="preserve"> de banco único</w:delText>
        </w:r>
        <w:r w:rsidR="00146F96" w:rsidRPr="00DD0C79" w:rsidDel="00566BCA">
          <w:rPr>
            <w:rFonts w:eastAsia="Calibri"/>
          </w:rPr>
          <w:delText>,</w:delText>
        </w:r>
        <w:r w:rsidR="00B556A1" w:rsidRPr="00DD0C79" w:rsidDel="00566BCA">
          <w:rPr>
            <w:rFonts w:eastAsia="Calibri"/>
          </w:rPr>
          <w:delText xml:space="preserve"> onde os dados serão guardados após </w:delText>
        </w:r>
        <w:r w:rsidR="00DD0C79" w:rsidRPr="00DD0C79" w:rsidDel="00566BCA">
          <w:rPr>
            <w:rFonts w:eastAsia="Calibri"/>
          </w:rPr>
          <w:delText>a coleta</w:delText>
        </w:r>
        <w:r w:rsidR="00B556A1" w:rsidRPr="00DD0C79" w:rsidDel="00566BCA">
          <w:rPr>
            <w:rFonts w:eastAsia="Calibri"/>
          </w:rPr>
          <w:delText xml:space="preserve"> </w:delText>
        </w:r>
        <w:r w:rsidR="00D05D69" w:rsidRPr="00DD0C79" w:rsidDel="00566BCA">
          <w:rPr>
            <w:rFonts w:eastAsia="Calibri"/>
          </w:rPr>
          <w:delText>e</w:delText>
        </w:r>
        <w:r w:rsidR="00B556A1" w:rsidRPr="00DD0C79" w:rsidDel="00566BCA">
          <w:rPr>
            <w:rFonts w:eastAsia="Calibri"/>
          </w:rPr>
          <w:delText xml:space="preserve"> após a análise.</w:delText>
        </w:r>
      </w:del>
    </w:p>
    <w:p w14:paraId="5615D6B3" w14:textId="4FAE8E87" w:rsidR="6965A9AF" w:rsidRDefault="6965A9AF" w:rsidP="00D740F2">
      <w:pPr>
        <w:rPr>
          <w:color w:val="000000" w:themeColor="text1"/>
        </w:rPr>
      </w:pPr>
      <w:r w:rsidRPr="36AF95E1">
        <w:t xml:space="preserve">O modelo de classes exposto </w:t>
      </w:r>
      <w:r w:rsidR="00D8431C">
        <w:t>na</w:t>
      </w:r>
      <w:r w:rsidR="00D740F2">
        <w:t xml:space="preserve"> Figura 3</w:t>
      </w:r>
      <w:r w:rsidR="47E9C1C4" w:rsidRPr="4A44FF77">
        <w:rPr>
          <w:color w:val="000000" w:themeColor="text1"/>
        </w:rPr>
        <w:t xml:space="preserve"> </w:t>
      </w:r>
      <w:r w:rsidRPr="36AF95E1">
        <w:rPr>
          <w:color w:val="000000" w:themeColor="text1"/>
        </w:rPr>
        <w:t>demonstra as relações e o arranjo que darão origem ao nosso banco de dados com os dados</w:t>
      </w:r>
      <w:r w:rsidR="338D5DDB" w:rsidRPr="7B739217">
        <w:rPr>
          <w:color w:val="000000" w:themeColor="text1"/>
        </w:rPr>
        <w:t xml:space="preserve"> agrupados</w:t>
      </w:r>
      <w:r w:rsidRPr="36AF95E1">
        <w:rPr>
          <w:color w:val="000000" w:themeColor="text1"/>
        </w:rPr>
        <w:t xml:space="preserve"> e </w:t>
      </w:r>
      <w:r w:rsidR="714B78C7" w:rsidRPr="06753C3C">
        <w:rPr>
          <w:color w:val="000000" w:themeColor="text1"/>
        </w:rPr>
        <w:t>tratados</w:t>
      </w:r>
      <w:r w:rsidRPr="36AF95E1">
        <w:rPr>
          <w:color w:val="000000" w:themeColor="text1"/>
        </w:rPr>
        <w:t>.</w:t>
      </w:r>
      <w:r w:rsidR="47E9C1C4" w:rsidRPr="4A44FF77">
        <w:rPr>
          <w:color w:val="000000" w:themeColor="text1"/>
        </w:rPr>
        <w:t xml:space="preserve"> </w:t>
      </w:r>
      <w:r w:rsidR="008A6724">
        <w:rPr>
          <w:color w:val="000000" w:themeColor="text1"/>
        </w:rPr>
        <w:t>Segue dicionário de dados p</w:t>
      </w:r>
      <w:r w:rsidR="47E9C1C4" w:rsidRPr="4A44FF77">
        <w:rPr>
          <w:color w:val="000000" w:themeColor="text1"/>
        </w:rPr>
        <w:t>ara complementar e auxiliar a compreensão do diagrama de classes</w:t>
      </w:r>
      <w:r w:rsidR="2DDF49BF" w:rsidRPr="4A44FF77">
        <w:rPr>
          <w:color w:val="000000" w:themeColor="text1"/>
        </w:rPr>
        <w:t>:</w:t>
      </w:r>
      <w:r w:rsidR="47E9C1C4" w:rsidRPr="4A44FF77">
        <w:rPr>
          <w:color w:val="000000" w:themeColor="text1"/>
        </w:rPr>
        <w:t xml:space="preserve">  </w:t>
      </w:r>
    </w:p>
    <w:p w14:paraId="6ED2D28B" w14:textId="60906369" w:rsidR="2A6AAEFF" w:rsidRDefault="171A36F1" w:rsidP="44FDC74E">
      <w:pPr>
        <w:pStyle w:val="Listagem"/>
      </w:pPr>
      <w:r>
        <w:lastRenderedPageBreak/>
        <w:t xml:space="preserve">RegiaoAdministrativa: </w:t>
      </w:r>
      <w:r w:rsidR="1E8E0E8C">
        <w:t>C</w:t>
      </w:r>
      <w:r>
        <w:t xml:space="preserve">adastro das regiões administrativas do Brasil (Norte, Nordeste, Sudeste, Centro-Oeste e Sul). </w:t>
      </w:r>
      <w:r w:rsidR="4A44FF77">
        <w:t>Como alguns dados de consumo estão catalogados por região, esta tabela receberá esses dados logo após o tratamento.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092"/>
        <w:gridCol w:w="2093"/>
        <w:gridCol w:w="4877"/>
      </w:tblGrid>
      <w:tr w:rsidR="44FDC74E" w14:paraId="2C770E84" w14:textId="77777777" w:rsidTr="44FDC74E">
        <w:trPr>
          <w:jc w:val="center"/>
        </w:trPr>
        <w:tc>
          <w:tcPr>
            <w:tcW w:w="2122" w:type="dxa"/>
            <w:shd w:val="clear" w:color="auto" w:fill="E7E6E6" w:themeFill="background2"/>
          </w:tcPr>
          <w:p w14:paraId="4884EC09" w14:textId="5A9D6D51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26" w:type="dxa"/>
            <w:shd w:val="clear" w:color="auto" w:fill="E7E6E6" w:themeFill="background2"/>
          </w:tcPr>
          <w:p w14:paraId="6E8E3F9D" w14:textId="0FC9359E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961" w:type="dxa"/>
            <w:shd w:val="clear" w:color="auto" w:fill="E7E6E6" w:themeFill="background2"/>
          </w:tcPr>
          <w:p w14:paraId="025AEA73" w14:textId="6DA1A644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5C8E71C1" w14:textId="77777777" w:rsidTr="44FDC74E">
        <w:trPr>
          <w:jc w:val="center"/>
        </w:trPr>
        <w:tc>
          <w:tcPr>
            <w:tcW w:w="2122" w:type="dxa"/>
          </w:tcPr>
          <w:p w14:paraId="3C64007E" w14:textId="27D4F9E2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3357B653" w14:textId="09B522BD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961" w:type="dxa"/>
          </w:tcPr>
          <w:p w14:paraId="1DDE429E" w14:textId="65F85CE2" w:rsidR="2A6AAEFF" w:rsidRDefault="2A6AAEFF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3CA4E0F6" w14:textId="77777777" w:rsidTr="44FDC74E">
        <w:trPr>
          <w:trHeight w:val="300"/>
          <w:jc w:val="center"/>
        </w:trPr>
        <w:tc>
          <w:tcPr>
            <w:tcW w:w="2122" w:type="dxa"/>
          </w:tcPr>
          <w:p w14:paraId="2A8E7E47" w14:textId="1B3D34AD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126" w:type="dxa"/>
          </w:tcPr>
          <w:p w14:paraId="039D2335" w14:textId="1DA6CB7B" w:rsidR="2A6AAEFF" w:rsidRDefault="2A6AAEFF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961" w:type="dxa"/>
          </w:tcPr>
          <w:p w14:paraId="55848756" w14:textId="51C6CF6E" w:rsidR="2A6AAEFF" w:rsidRDefault="2A6AAEFF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região administrativa</w:t>
            </w:r>
          </w:p>
        </w:tc>
      </w:tr>
    </w:tbl>
    <w:p w14:paraId="16309CE4" w14:textId="0DF9828E" w:rsidR="2A6AAEFF" w:rsidRDefault="171A36F1" w:rsidP="44FDC74E">
      <w:pPr>
        <w:pStyle w:val="Listagem"/>
      </w:pPr>
      <w:r>
        <w:t xml:space="preserve">UnidadeFederativa: </w:t>
      </w:r>
      <w:r w:rsidR="1E8E0E8C">
        <w:t>U</w:t>
      </w:r>
      <w:r>
        <w:t>nidades federativas (ou estados) do Brasil.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115"/>
        <w:gridCol w:w="2234"/>
        <w:gridCol w:w="4713"/>
      </w:tblGrid>
      <w:tr w:rsidR="44FDC74E" w14:paraId="119EE0C6" w14:textId="77777777" w:rsidTr="44FDC74E">
        <w:trPr>
          <w:jc w:val="center"/>
        </w:trPr>
        <w:tc>
          <w:tcPr>
            <w:tcW w:w="2127" w:type="dxa"/>
            <w:shd w:val="clear" w:color="auto" w:fill="E7E6E6" w:themeFill="background2"/>
          </w:tcPr>
          <w:p w14:paraId="6781C5F4" w14:textId="02D26A53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7E266769" w14:textId="2358F7FA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314252DD" w14:textId="0E45B35A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4FFCBFA1" w14:textId="77777777" w:rsidTr="44FDC74E">
        <w:trPr>
          <w:jc w:val="center"/>
        </w:trPr>
        <w:tc>
          <w:tcPr>
            <w:tcW w:w="2127" w:type="dxa"/>
          </w:tcPr>
          <w:p w14:paraId="2BF83FF5" w14:textId="74C2DD7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0A8C2A5D" w14:textId="619A9C2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599BAB67" w14:textId="787C027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235A775C" w14:textId="77777777" w:rsidTr="44FDC74E">
        <w:trPr>
          <w:jc w:val="center"/>
        </w:trPr>
        <w:tc>
          <w:tcPr>
            <w:tcW w:w="2127" w:type="dxa"/>
          </w:tcPr>
          <w:p w14:paraId="78229E30" w14:textId="4237540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5C8296B2" w14:textId="03AC8A1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20829BE8" w14:textId="7C2F7E6A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unidade federativa</w:t>
            </w:r>
          </w:p>
        </w:tc>
      </w:tr>
      <w:tr w:rsidR="44FDC74E" w14:paraId="2E3C9067" w14:textId="77777777" w:rsidTr="44FDC74E">
        <w:trPr>
          <w:jc w:val="center"/>
        </w:trPr>
        <w:tc>
          <w:tcPr>
            <w:tcW w:w="2127" w:type="dxa"/>
          </w:tcPr>
          <w:p w14:paraId="34CFAE0E" w14:textId="5D120B2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sigla</w:t>
            </w:r>
          </w:p>
        </w:tc>
        <w:tc>
          <w:tcPr>
            <w:tcW w:w="2268" w:type="dxa"/>
          </w:tcPr>
          <w:p w14:paraId="4EAF3BD6" w14:textId="20546BB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3065714A" w14:textId="5CEF1A8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Sigla da unidade federativa (para exibição)</w:t>
            </w:r>
          </w:p>
        </w:tc>
      </w:tr>
      <w:tr w:rsidR="44FDC74E" w14:paraId="31F24D3C" w14:textId="77777777" w:rsidTr="44FDC74E">
        <w:trPr>
          <w:jc w:val="center"/>
        </w:trPr>
        <w:tc>
          <w:tcPr>
            <w:tcW w:w="2127" w:type="dxa"/>
          </w:tcPr>
          <w:p w14:paraId="0268EEE3" w14:textId="7911F6F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região</w:t>
            </w:r>
          </w:p>
        </w:tc>
        <w:tc>
          <w:tcPr>
            <w:tcW w:w="2268" w:type="dxa"/>
          </w:tcPr>
          <w:p w14:paraId="484B9079" w14:textId="339D1A7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02C12F91" w14:textId="7EA4E40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Região à qual a unidade federativa pertence</w:t>
            </w:r>
          </w:p>
        </w:tc>
      </w:tr>
    </w:tbl>
    <w:p w14:paraId="67E2A067" w14:textId="457A281E" w:rsidR="2A6AAEFF" w:rsidRDefault="171A36F1" w:rsidP="44FDC74E">
      <w:pPr>
        <w:pStyle w:val="Listagem"/>
      </w:pPr>
      <w:r>
        <w:t xml:space="preserve">TipoConsumidor:  </w:t>
      </w:r>
      <w:r w:rsidR="1E8E0E8C">
        <w:t>C</w:t>
      </w:r>
      <w:r>
        <w:t xml:space="preserve">ategorias de consumidores por tipo de usuário (pessoa física - residencial – ou pessoa jurídica - setores produtivos ou comércio). 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1"/>
        <w:gridCol w:w="2238"/>
        <w:gridCol w:w="4723"/>
      </w:tblGrid>
      <w:tr w:rsidR="44FDC74E" w14:paraId="7D351142" w14:textId="77777777" w:rsidTr="44FDC74E">
        <w:tc>
          <w:tcPr>
            <w:tcW w:w="2122" w:type="dxa"/>
            <w:shd w:val="clear" w:color="auto" w:fill="E7E6E6" w:themeFill="background2"/>
          </w:tcPr>
          <w:p w14:paraId="512CBB83" w14:textId="0B191E17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69CFE509" w14:textId="0B0BFFDA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12C77FDC" w14:textId="333D1740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30C55F9A" w14:textId="77777777" w:rsidTr="44FDC74E">
        <w:tc>
          <w:tcPr>
            <w:tcW w:w="2122" w:type="dxa"/>
          </w:tcPr>
          <w:p w14:paraId="3E7B3AFB" w14:textId="784FE95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3DAED6E4" w14:textId="319380B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28AE5E50" w14:textId="06371EEF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27538915" w14:textId="77777777" w:rsidTr="44FDC74E">
        <w:tc>
          <w:tcPr>
            <w:tcW w:w="2122" w:type="dxa"/>
          </w:tcPr>
          <w:p w14:paraId="77E8020D" w14:textId="3417A19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139B092D" w14:textId="7CA3FBC2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716951B5" w14:textId="38922ADF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do tipo ou categoria de consumidor</w:t>
            </w:r>
          </w:p>
        </w:tc>
      </w:tr>
      <w:tr w:rsidR="44FDC74E" w14:paraId="5B6A0622" w14:textId="77777777" w:rsidTr="44FDC74E">
        <w:tc>
          <w:tcPr>
            <w:tcW w:w="2122" w:type="dxa"/>
          </w:tcPr>
          <w:p w14:paraId="04C73655" w14:textId="06995E45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residencial</w:t>
            </w:r>
          </w:p>
        </w:tc>
        <w:tc>
          <w:tcPr>
            <w:tcW w:w="2268" w:type="dxa"/>
          </w:tcPr>
          <w:p w14:paraId="6372C81E" w14:textId="67EAABB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Boolean</w:t>
            </w:r>
          </w:p>
        </w:tc>
        <w:tc>
          <w:tcPr>
            <w:tcW w:w="4790" w:type="dxa"/>
          </w:tcPr>
          <w:p w14:paraId="6C01D43F" w14:textId="6BBF48E5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Se o consumidor é residencial ou não</w:t>
            </w:r>
          </w:p>
        </w:tc>
      </w:tr>
    </w:tbl>
    <w:p w14:paraId="0C21A5BC" w14:textId="4708FE67" w:rsidR="2A6AAEFF" w:rsidRDefault="171A36F1" w:rsidP="44FDC74E">
      <w:pPr>
        <w:pStyle w:val="Listagem"/>
      </w:pPr>
      <w:r>
        <w:t xml:space="preserve">Consumidor: </w:t>
      </w:r>
      <w:r w:rsidR="51C01088">
        <w:t>Tipos</w:t>
      </w:r>
      <w:r>
        <w:t xml:space="preserve"> de consumidores por região e a quantidade presente. Esta segregação por tipo permite registrar o histórico por cada tipo de consumidor.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19"/>
        <w:gridCol w:w="2264"/>
        <w:gridCol w:w="4679"/>
      </w:tblGrid>
      <w:tr w:rsidR="44FDC74E" w14:paraId="50EC9191" w14:textId="77777777" w:rsidTr="44FDC74E">
        <w:tc>
          <w:tcPr>
            <w:tcW w:w="2122" w:type="dxa"/>
            <w:shd w:val="clear" w:color="auto" w:fill="E7E6E6" w:themeFill="background2"/>
          </w:tcPr>
          <w:p w14:paraId="1E9AAD99" w14:textId="34F47C2B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1F6F49BC" w14:textId="792F60B6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22214DFE" w14:textId="58224867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4F17795A" w14:textId="77777777" w:rsidTr="44FDC74E">
        <w:tc>
          <w:tcPr>
            <w:tcW w:w="2122" w:type="dxa"/>
          </w:tcPr>
          <w:p w14:paraId="2F09EE6F" w14:textId="5508C34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53AADF97" w14:textId="7E00069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175DAE12" w14:textId="445D8CB1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4CA07BF0" w14:textId="77777777" w:rsidTr="44FDC74E">
        <w:tc>
          <w:tcPr>
            <w:tcW w:w="2122" w:type="dxa"/>
          </w:tcPr>
          <w:p w14:paraId="02B21D1C" w14:textId="47B1B5E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44FBF351" w14:textId="73CE349F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790" w:type="dxa"/>
          </w:tcPr>
          <w:p w14:paraId="3D8C458E" w14:textId="36C95B7B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do consumidor (ex: “Baixa Renda” ou “Comércio de Rua”)</w:t>
            </w:r>
          </w:p>
        </w:tc>
      </w:tr>
      <w:tr w:rsidR="44FDC74E" w14:paraId="3B5B2CEF" w14:textId="77777777" w:rsidTr="44FDC74E">
        <w:tc>
          <w:tcPr>
            <w:tcW w:w="2122" w:type="dxa"/>
          </w:tcPr>
          <w:p w14:paraId="32480D26" w14:textId="578A37A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tipo_do_consumidor</w:t>
            </w:r>
          </w:p>
        </w:tc>
        <w:tc>
          <w:tcPr>
            <w:tcW w:w="2268" w:type="dxa"/>
          </w:tcPr>
          <w:p w14:paraId="4931E32F" w14:textId="28C9FF1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TipoConsumidor</w:t>
            </w:r>
          </w:p>
        </w:tc>
        <w:tc>
          <w:tcPr>
            <w:tcW w:w="4790" w:type="dxa"/>
          </w:tcPr>
          <w:p w14:paraId="5BDD5F77" w14:textId="2EB1F64F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 ou categoria do consumidor (se é pessoa física, industrial, etc)</w:t>
            </w:r>
          </w:p>
        </w:tc>
      </w:tr>
      <w:tr w:rsidR="44FDC74E" w14:paraId="37359BE5" w14:textId="77777777" w:rsidTr="44FDC74E">
        <w:tc>
          <w:tcPr>
            <w:tcW w:w="2122" w:type="dxa"/>
          </w:tcPr>
          <w:p w14:paraId="6BD9EE44" w14:textId="1B2761A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unidade_federativa</w:t>
            </w:r>
          </w:p>
        </w:tc>
        <w:tc>
          <w:tcPr>
            <w:tcW w:w="2268" w:type="dxa"/>
          </w:tcPr>
          <w:p w14:paraId="6A0704E8" w14:textId="1513FDF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UnidadeFederativa</w:t>
            </w:r>
          </w:p>
        </w:tc>
        <w:tc>
          <w:tcPr>
            <w:tcW w:w="4790" w:type="dxa"/>
          </w:tcPr>
          <w:p w14:paraId="47B43DDB" w14:textId="6D50AFD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Estado ou unidade da federação à qual o consumidor pertence</w:t>
            </w:r>
          </w:p>
        </w:tc>
      </w:tr>
      <w:tr w:rsidR="44FDC74E" w14:paraId="6258CBD8" w14:textId="77777777" w:rsidTr="44FDC74E">
        <w:tc>
          <w:tcPr>
            <w:tcW w:w="2122" w:type="dxa"/>
          </w:tcPr>
          <w:p w14:paraId="6866DF7E" w14:textId="07FC2982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</w:t>
            </w:r>
          </w:p>
        </w:tc>
        <w:tc>
          <w:tcPr>
            <w:tcW w:w="2268" w:type="dxa"/>
          </w:tcPr>
          <w:p w14:paraId="7910B61A" w14:textId="4975A6D4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RegiaoAdministrativa</w:t>
            </w:r>
          </w:p>
        </w:tc>
        <w:tc>
          <w:tcPr>
            <w:tcW w:w="4790" w:type="dxa"/>
          </w:tcPr>
          <w:p w14:paraId="4949678F" w14:textId="73EB63C5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Para os casos em que a informação da unidade da federação não existe, mas sim a da região, este campo será preenchido.</w:t>
            </w:r>
          </w:p>
        </w:tc>
      </w:tr>
      <w:tr w:rsidR="44FDC74E" w14:paraId="60A2B768" w14:textId="77777777" w:rsidTr="44FDC74E">
        <w:tc>
          <w:tcPr>
            <w:tcW w:w="2122" w:type="dxa"/>
          </w:tcPr>
          <w:p w14:paraId="77ED086F" w14:textId="66E7971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total</w:t>
            </w:r>
          </w:p>
        </w:tc>
        <w:tc>
          <w:tcPr>
            <w:tcW w:w="2268" w:type="dxa"/>
          </w:tcPr>
          <w:p w14:paraId="54407027" w14:textId="4626D04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Inteiro</w:t>
            </w:r>
          </w:p>
        </w:tc>
        <w:tc>
          <w:tcPr>
            <w:tcW w:w="4790" w:type="dxa"/>
          </w:tcPr>
          <w:p w14:paraId="55E071F1" w14:textId="656E02BE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Contagem de consumidores deste tipo</w:t>
            </w:r>
          </w:p>
        </w:tc>
      </w:tr>
    </w:tbl>
    <w:p w14:paraId="093EE84B" w14:textId="40BA8E1F" w:rsidR="2A6AAEFF" w:rsidRDefault="171A36F1" w:rsidP="44FDC74E">
      <w:pPr>
        <w:pStyle w:val="Listagem"/>
      </w:pPr>
      <w:r>
        <w:t xml:space="preserve">Tarifa: histórico das tarifas aplicadas sobre energia consumida por período e região. </w:t>
      </w:r>
      <w:r w:rsidR="4A44FF77">
        <w:t>Como os indicadores de tarifas ora vem por unidade de federação, ora vem por região do país, os 2 foram inclusos no modelo (mas um deles estará preenchido necessariamente).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14"/>
        <w:gridCol w:w="2264"/>
        <w:gridCol w:w="4684"/>
      </w:tblGrid>
      <w:tr w:rsidR="44FDC74E" w14:paraId="6D1CB525" w14:textId="77777777" w:rsidTr="44FDC74E">
        <w:tc>
          <w:tcPr>
            <w:tcW w:w="2122" w:type="dxa"/>
            <w:shd w:val="clear" w:color="auto" w:fill="E7E6E6" w:themeFill="background2"/>
          </w:tcPr>
          <w:p w14:paraId="3D5CF8DD" w14:textId="5AB49A68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268" w:type="dxa"/>
            <w:shd w:val="clear" w:color="auto" w:fill="E7E6E6" w:themeFill="background2"/>
          </w:tcPr>
          <w:p w14:paraId="47A37EDD" w14:textId="51A8F62C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790" w:type="dxa"/>
            <w:shd w:val="clear" w:color="auto" w:fill="E7E6E6" w:themeFill="background2"/>
          </w:tcPr>
          <w:p w14:paraId="44E2F283" w14:textId="297E9E9B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1BB4DD64" w14:textId="77777777" w:rsidTr="44FDC74E">
        <w:tc>
          <w:tcPr>
            <w:tcW w:w="2122" w:type="dxa"/>
          </w:tcPr>
          <w:p w14:paraId="7D66F294" w14:textId="1252B57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268" w:type="dxa"/>
          </w:tcPr>
          <w:p w14:paraId="159EB499" w14:textId="3DE14B7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790" w:type="dxa"/>
          </w:tcPr>
          <w:p w14:paraId="2000F4D1" w14:textId="0B4439D9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2927833E" w14:textId="77777777" w:rsidTr="44FDC74E">
        <w:tc>
          <w:tcPr>
            <w:tcW w:w="2122" w:type="dxa"/>
          </w:tcPr>
          <w:p w14:paraId="58283849" w14:textId="7C39DC2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período_inicio</w:t>
            </w:r>
          </w:p>
        </w:tc>
        <w:tc>
          <w:tcPr>
            <w:tcW w:w="2268" w:type="dxa"/>
          </w:tcPr>
          <w:p w14:paraId="6B31260F" w14:textId="6A1ADC1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790" w:type="dxa"/>
          </w:tcPr>
          <w:p w14:paraId="4FBFF7C1" w14:textId="61EC2E1E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inicial do período de vigência da tarifa</w:t>
            </w:r>
          </w:p>
        </w:tc>
      </w:tr>
      <w:tr w:rsidR="44FDC74E" w14:paraId="603A6EBB" w14:textId="77777777" w:rsidTr="44FDC74E">
        <w:trPr>
          <w:trHeight w:val="345"/>
        </w:trPr>
        <w:tc>
          <w:tcPr>
            <w:tcW w:w="2122" w:type="dxa"/>
          </w:tcPr>
          <w:p w14:paraId="531B5B84" w14:textId="3250E3F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período_fim</w:t>
            </w:r>
          </w:p>
        </w:tc>
        <w:tc>
          <w:tcPr>
            <w:tcW w:w="2268" w:type="dxa"/>
          </w:tcPr>
          <w:p w14:paraId="16C9CD36" w14:textId="128E4F5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790" w:type="dxa"/>
          </w:tcPr>
          <w:p w14:paraId="1ABA58CC" w14:textId="565F1179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final do período de vigência da tarifa</w:t>
            </w:r>
          </w:p>
        </w:tc>
      </w:tr>
      <w:tr w:rsidR="44FDC74E" w14:paraId="477D24F7" w14:textId="77777777" w:rsidTr="44FDC74E">
        <w:tc>
          <w:tcPr>
            <w:tcW w:w="2122" w:type="dxa"/>
          </w:tcPr>
          <w:p w14:paraId="633BE248" w14:textId="07A23DE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unidade_federativa</w:t>
            </w:r>
          </w:p>
        </w:tc>
        <w:tc>
          <w:tcPr>
            <w:tcW w:w="2268" w:type="dxa"/>
          </w:tcPr>
          <w:p w14:paraId="3577D5B1" w14:textId="4CCFAD7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UnidadeFederativa</w:t>
            </w:r>
          </w:p>
        </w:tc>
        <w:tc>
          <w:tcPr>
            <w:tcW w:w="4790" w:type="dxa"/>
          </w:tcPr>
          <w:p w14:paraId="391E5D24" w14:textId="1A3B082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 federativa ou estado à qual a tarifa foi aplicada (para o caso de informação de tarifa encontrada por estado da federação)</w:t>
            </w:r>
          </w:p>
        </w:tc>
      </w:tr>
      <w:tr w:rsidR="44FDC74E" w14:paraId="558DC417" w14:textId="77777777" w:rsidTr="44FDC74E">
        <w:tc>
          <w:tcPr>
            <w:tcW w:w="2122" w:type="dxa"/>
          </w:tcPr>
          <w:p w14:paraId="29336BE7" w14:textId="70AA49C0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</w:t>
            </w:r>
          </w:p>
        </w:tc>
        <w:tc>
          <w:tcPr>
            <w:tcW w:w="2268" w:type="dxa"/>
          </w:tcPr>
          <w:p w14:paraId="33F88266" w14:textId="2E680DC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RegiaoAdministrativa</w:t>
            </w:r>
          </w:p>
        </w:tc>
        <w:tc>
          <w:tcPr>
            <w:tcW w:w="4790" w:type="dxa"/>
          </w:tcPr>
          <w:p w14:paraId="2BBFD02C" w14:textId="08B64581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Região do país (norte, nordeste, sudeste, centro-oeste, sul) à qual a tarifa foi aplicada (para o caso de informação da tarifa encontrada por região)</w:t>
            </w:r>
          </w:p>
        </w:tc>
      </w:tr>
      <w:tr w:rsidR="44FDC74E" w14:paraId="4D0A90DC" w14:textId="77777777" w:rsidTr="44FDC74E">
        <w:tc>
          <w:tcPr>
            <w:tcW w:w="2122" w:type="dxa"/>
          </w:tcPr>
          <w:p w14:paraId="7B127B09" w14:textId="41165935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valor</w:t>
            </w:r>
          </w:p>
        </w:tc>
        <w:tc>
          <w:tcPr>
            <w:tcW w:w="2268" w:type="dxa"/>
          </w:tcPr>
          <w:p w14:paraId="5E77D4A7" w14:textId="3F2858F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Float</w:t>
            </w:r>
          </w:p>
        </w:tc>
        <w:tc>
          <w:tcPr>
            <w:tcW w:w="4790" w:type="dxa"/>
          </w:tcPr>
          <w:p w14:paraId="5DF230D4" w14:textId="6BFCA41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Valor da tarifa aplicada</w:t>
            </w:r>
          </w:p>
        </w:tc>
      </w:tr>
    </w:tbl>
    <w:p w14:paraId="55A7C610" w14:textId="30DB5792" w:rsidR="2A6AAEFF" w:rsidRDefault="171A36F1" w:rsidP="44FDC74E">
      <w:pPr>
        <w:pStyle w:val="Listagem"/>
      </w:pPr>
      <w:r>
        <w:lastRenderedPageBreak/>
        <w:t>Consumo: histórico de consumo por tipo de consumidor, região e a tarifa aplicada na data/período do consumo registrado e região do consumidor.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6"/>
        <w:gridCol w:w="2105"/>
        <w:gridCol w:w="4851"/>
      </w:tblGrid>
      <w:tr w:rsidR="44FDC74E" w14:paraId="7EA117EE" w14:textId="77777777" w:rsidTr="44FDC74E">
        <w:tc>
          <w:tcPr>
            <w:tcW w:w="2122" w:type="dxa"/>
            <w:shd w:val="clear" w:color="auto" w:fill="E7E6E6" w:themeFill="background2"/>
          </w:tcPr>
          <w:p w14:paraId="73A9BBBB" w14:textId="4DD77F79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26" w:type="dxa"/>
            <w:shd w:val="clear" w:color="auto" w:fill="E7E6E6" w:themeFill="background2"/>
          </w:tcPr>
          <w:p w14:paraId="572E20B2" w14:textId="2CA7393E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932" w:type="dxa"/>
            <w:shd w:val="clear" w:color="auto" w:fill="E7E6E6" w:themeFill="background2"/>
          </w:tcPr>
          <w:p w14:paraId="28DEB03E" w14:textId="56256B90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2CDA03E9" w14:textId="77777777" w:rsidTr="44FDC74E">
        <w:tc>
          <w:tcPr>
            <w:tcW w:w="2122" w:type="dxa"/>
          </w:tcPr>
          <w:p w14:paraId="713A50DF" w14:textId="11D2E89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6CEB44BB" w14:textId="42D6516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932" w:type="dxa"/>
          </w:tcPr>
          <w:p w14:paraId="1DFFEF93" w14:textId="44553545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1CB718D2" w14:textId="77777777" w:rsidTr="44FDC74E">
        <w:tc>
          <w:tcPr>
            <w:tcW w:w="2122" w:type="dxa"/>
          </w:tcPr>
          <w:p w14:paraId="6D7AE4F6" w14:textId="138BD0B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consumidor</w:t>
            </w:r>
          </w:p>
        </w:tc>
        <w:tc>
          <w:tcPr>
            <w:tcW w:w="2126" w:type="dxa"/>
          </w:tcPr>
          <w:p w14:paraId="11489AAD" w14:textId="41E502B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Consumidor</w:t>
            </w:r>
          </w:p>
        </w:tc>
        <w:tc>
          <w:tcPr>
            <w:tcW w:w="4932" w:type="dxa"/>
          </w:tcPr>
          <w:p w14:paraId="0F9F7EC3" w14:textId="1797A6F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região administrativa</w:t>
            </w:r>
          </w:p>
        </w:tc>
      </w:tr>
      <w:tr w:rsidR="44FDC74E" w14:paraId="5FB67065" w14:textId="77777777" w:rsidTr="44FDC74E">
        <w:tc>
          <w:tcPr>
            <w:tcW w:w="2122" w:type="dxa"/>
          </w:tcPr>
          <w:p w14:paraId="1E15E689" w14:textId="239EBE4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consumo</w:t>
            </w:r>
          </w:p>
        </w:tc>
        <w:tc>
          <w:tcPr>
            <w:tcW w:w="2126" w:type="dxa"/>
          </w:tcPr>
          <w:p w14:paraId="4A5F12D5" w14:textId="729F8AB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Float</w:t>
            </w:r>
          </w:p>
        </w:tc>
        <w:tc>
          <w:tcPr>
            <w:tcW w:w="4932" w:type="dxa"/>
          </w:tcPr>
          <w:p w14:paraId="2442D214" w14:textId="01658C9C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Total de energia consumido</w:t>
            </w:r>
          </w:p>
        </w:tc>
      </w:tr>
      <w:tr w:rsidR="44FDC74E" w14:paraId="38D5BAA1" w14:textId="77777777" w:rsidTr="44FDC74E">
        <w:trPr>
          <w:trHeight w:val="615"/>
        </w:trPr>
        <w:tc>
          <w:tcPr>
            <w:tcW w:w="2122" w:type="dxa"/>
          </w:tcPr>
          <w:p w14:paraId="406E96B4" w14:textId="21E8577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tarifa_aplicada</w:t>
            </w:r>
          </w:p>
        </w:tc>
        <w:tc>
          <w:tcPr>
            <w:tcW w:w="2126" w:type="dxa"/>
          </w:tcPr>
          <w:p w14:paraId="3FC54DFA" w14:textId="752166E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Tarifa</w:t>
            </w:r>
          </w:p>
        </w:tc>
        <w:tc>
          <w:tcPr>
            <w:tcW w:w="4932" w:type="dxa"/>
          </w:tcPr>
          <w:p w14:paraId="2B74CBA0" w14:textId="398FA63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A tarifa aplicada a este consumo</w:t>
            </w:r>
          </w:p>
        </w:tc>
      </w:tr>
      <w:tr w:rsidR="44FDC74E" w14:paraId="39B07885" w14:textId="77777777" w:rsidTr="44FDC74E">
        <w:trPr>
          <w:trHeight w:val="615"/>
        </w:trPr>
        <w:tc>
          <w:tcPr>
            <w:tcW w:w="2122" w:type="dxa"/>
          </w:tcPr>
          <w:p w14:paraId="30A17673" w14:textId="59CCBEB6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período_inicio</w:t>
            </w:r>
          </w:p>
        </w:tc>
        <w:tc>
          <w:tcPr>
            <w:tcW w:w="2126" w:type="dxa"/>
          </w:tcPr>
          <w:p w14:paraId="0B27EFC0" w14:textId="6988B129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932" w:type="dxa"/>
          </w:tcPr>
          <w:p w14:paraId="17CD15E5" w14:textId="561E0B80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inicial do período analisado para gerar o consumo registrado</w:t>
            </w:r>
          </w:p>
        </w:tc>
      </w:tr>
      <w:tr w:rsidR="44FDC74E" w14:paraId="4341144C" w14:textId="77777777" w:rsidTr="44FDC74E">
        <w:tc>
          <w:tcPr>
            <w:tcW w:w="2122" w:type="dxa"/>
          </w:tcPr>
          <w:p w14:paraId="7D2DABC5" w14:textId="1897268F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período_fim</w:t>
            </w:r>
          </w:p>
        </w:tc>
        <w:tc>
          <w:tcPr>
            <w:tcW w:w="2126" w:type="dxa"/>
          </w:tcPr>
          <w:p w14:paraId="7525AE53" w14:textId="11C4380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932" w:type="dxa"/>
          </w:tcPr>
          <w:p w14:paraId="7637A48C" w14:textId="3100D8DE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final do período analisado para gerar o consumo final</w:t>
            </w:r>
          </w:p>
        </w:tc>
      </w:tr>
    </w:tbl>
    <w:p w14:paraId="3D960EF1" w14:textId="06E0309E" w:rsidR="2A6AAEFF" w:rsidRDefault="171A36F1" w:rsidP="00B11620">
      <w:pPr>
        <w:pStyle w:val="Listagem"/>
      </w:pPr>
      <w:r w:rsidRPr="00B11620">
        <w:t>MatrizGeradora</w:t>
      </w:r>
      <w:r>
        <w:t>: registro das matrizes geradoras de energia do país e seu tipo.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2101"/>
        <w:gridCol w:w="2096"/>
        <w:gridCol w:w="4865"/>
      </w:tblGrid>
      <w:tr w:rsidR="44FDC74E" w14:paraId="3324237E" w14:textId="77777777" w:rsidTr="44FDC74E">
        <w:tc>
          <w:tcPr>
            <w:tcW w:w="2122" w:type="dxa"/>
            <w:shd w:val="clear" w:color="auto" w:fill="E7E6E6" w:themeFill="background2"/>
          </w:tcPr>
          <w:p w14:paraId="12F89F9B" w14:textId="19CCAEDC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26" w:type="dxa"/>
            <w:shd w:val="clear" w:color="auto" w:fill="E7E6E6" w:themeFill="background2"/>
          </w:tcPr>
          <w:p w14:paraId="69C1ADA8" w14:textId="4F8E50D8" w:rsidR="2A6AAEFF" w:rsidRDefault="2A6AAEFF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932" w:type="dxa"/>
            <w:shd w:val="clear" w:color="auto" w:fill="E7E6E6" w:themeFill="background2"/>
          </w:tcPr>
          <w:p w14:paraId="518D158B" w14:textId="57A243CB" w:rsidR="3F00EEAC" w:rsidRDefault="3F00EEAC" w:rsidP="44FDC74E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71EF8C37" w14:textId="77777777" w:rsidTr="44FDC74E">
        <w:tc>
          <w:tcPr>
            <w:tcW w:w="2122" w:type="dxa"/>
          </w:tcPr>
          <w:p w14:paraId="018984AE" w14:textId="7D56B1AB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26" w:type="dxa"/>
          </w:tcPr>
          <w:p w14:paraId="02557025" w14:textId="6172FC3E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932" w:type="dxa"/>
          </w:tcPr>
          <w:p w14:paraId="32C23CCA" w14:textId="5661180B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032090D5" w14:textId="77777777" w:rsidTr="44FDC74E">
        <w:tc>
          <w:tcPr>
            <w:tcW w:w="2122" w:type="dxa"/>
          </w:tcPr>
          <w:p w14:paraId="036DBEED" w14:textId="2DC8D33C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</w:t>
            </w:r>
          </w:p>
        </w:tc>
        <w:tc>
          <w:tcPr>
            <w:tcW w:w="2126" w:type="dxa"/>
          </w:tcPr>
          <w:p w14:paraId="73CED75F" w14:textId="5AAC90B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932" w:type="dxa"/>
          </w:tcPr>
          <w:p w14:paraId="6B1DAF8B" w14:textId="4F1B4B68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da matriz geradora (empresa, etc)</w:t>
            </w:r>
          </w:p>
        </w:tc>
      </w:tr>
      <w:tr w:rsidR="44FDC74E" w14:paraId="662B30A0" w14:textId="77777777" w:rsidTr="44FDC74E">
        <w:tc>
          <w:tcPr>
            <w:tcW w:w="2122" w:type="dxa"/>
          </w:tcPr>
          <w:p w14:paraId="6C1A4900" w14:textId="7CE66C21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tipo_fonte</w:t>
            </w:r>
          </w:p>
        </w:tc>
        <w:tc>
          <w:tcPr>
            <w:tcW w:w="2126" w:type="dxa"/>
          </w:tcPr>
          <w:p w14:paraId="1A54C2E0" w14:textId="3604F88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String</w:t>
            </w:r>
          </w:p>
        </w:tc>
        <w:tc>
          <w:tcPr>
            <w:tcW w:w="4932" w:type="dxa"/>
          </w:tcPr>
          <w:p w14:paraId="7A6AD7F1" w14:textId="3CE88474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Nome do tipo de fonte energética utilizado (se elétrica, combustível fóssil, solar, etc)</w:t>
            </w:r>
          </w:p>
        </w:tc>
      </w:tr>
    </w:tbl>
    <w:p w14:paraId="4EF7749E" w14:textId="4493CE20" w:rsidR="0E828E58" w:rsidRDefault="3E3B7447" w:rsidP="44FDC74E">
      <w:pPr>
        <w:pStyle w:val="Listagem"/>
      </w:pPr>
      <w:r>
        <w:t>ProducaoEnergia</w:t>
      </w:r>
      <w:r w:rsidR="12653340">
        <w:t xml:space="preserve">: </w:t>
      </w:r>
      <w:r w:rsidR="12653340" w:rsidRPr="4A44FF77">
        <w:rPr>
          <w:rFonts w:eastAsia="Calibri"/>
        </w:rPr>
        <w:t xml:space="preserve">registro histórico de produção energética por matriz e região. </w:t>
      </w:r>
    </w:p>
    <w:tbl>
      <w:tblPr>
        <w:tblStyle w:val="Tabelacomgrade"/>
        <w:tblW w:w="0" w:type="auto"/>
        <w:jc w:val="center"/>
        <w:tblLook w:val="06A0" w:firstRow="1" w:lastRow="0" w:firstColumn="1" w:lastColumn="0" w:noHBand="1" w:noVBand="1"/>
      </w:tblPr>
      <w:tblGrid>
        <w:gridCol w:w="2240"/>
        <w:gridCol w:w="2108"/>
        <w:gridCol w:w="4714"/>
      </w:tblGrid>
      <w:tr w:rsidR="44FDC74E" w14:paraId="5E3DF052" w14:textId="77777777" w:rsidTr="4A44FF77">
        <w:trPr>
          <w:jc w:val="center"/>
        </w:trPr>
        <w:tc>
          <w:tcPr>
            <w:tcW w:w="2250" w:type="dxa"/>
            <w:shd w:val="clear" w:color="auto" w:fill="E7E6E6" w:themeFill="background2"/>
          </w:tcPr>
          <w:p w14:paraId="17B3E95F" w14:textId="08E08087" w:rsidR="2820C857" w:rsidRDefault="2820C857" w:rsidP="44FDC74E">
            <w:pPr>
              <w:spacing w:line="240" w:lineRule="auto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Coluna</w:t>
            </w:r>
          </w:p>
        </w:tc>
        <w:tc>
          <w:tcPr>
            <w:tcW w:w="2115" w:type="dxa"/>
            <w:shd w:val="clear" w:color="auto" w:fill="E7E6E6" w:themeFill="background2"/>
          </w:tcPr>
          <w:p w14:paraId="7C1D0EC8" w14:textId="0C1B8463" w:rsidR="3F00EEAC" w:rsidRDefault="3F00EEAC" w:rsidP="44FDC74E">
            <w:pPr>
              <w:spacing w:line="240" w:lineRule="auto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4815" w:type="dxa"/>
            <w:shd w:val="clear" w:color="auto" w:fill="E7E6E6" w:themeFill="background2"/>
          </w:tcPr>
          <w:p w14:paraId="485ABB20" w14:textId="780AC6A5" w:rsidR="3F00EEAC" w:rsidRDefault="3F00EEAC" w:rsidP="44FDC74E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44FDC74E">
              <w:rPr>
                <w:b/>
                <w:sz w:val="22"/>
                <w:szCs w:val="22"/>
              </w:rPr>
              <w:t>Definição</w:t>
            </w:r>
          </w:p>
        </w:tc>
      </w:tr>
      <w:tr w:rsidR="44FDC74E" w14:paraId="7BA2A36E" w14:textId="77777777" w:rsidTr="4A44FF77">
        <w:trPr>
          <w:jc w:val="center"/>
        </w:trPr>
        <w:tc>
          <w:tcPr>
            <w:tcW w:w="2250" w:type="dxa"/>
          </w:tcPr>
          <w:p w14:paraId="06346262" w14:textId="32E92CC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</w:t>
            </w:r>
          </w:p>
        </w:tc>
        <w:tc>
          <w:tcPr>
            <w:tcW w:w="2115" w:type="dxa"/>
          </w:tcPr>
          <w:p w14:paraId="1856B836" w14:textId="191D177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Long</w:t>
            </w:r>
          </w:p>
        </w:tc>
        <w:tc>
          <w:tcPr>
            <w:tcW w:w="4815" w:type="dxa"/>
          </w:tcPr>
          <w:p w14:paraId="59E6CEDA" w14:textId="4C267161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Identificador único do registro no sistema</w:t>
            </w:r>
          </w:p>
        </w:tc>
      </w:tr>
      <w:tr w:rsidR="44FDC74E" w14:paraId="6EBD2DDB" w14:textId="77777777" w:rsidTr="4A44FF77">
        <w:trPr>
          <w:jc w:val="center"/>
        </w:trPr>
        <w:tc>
          <w:tcPr>
            <w:tcW w:w="2250" w:type="dxa"/>
          </w:tcPr>
          <w:p w14:paraId="18315F98" w14:textId="2BCFEFF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matriz</w:t>
            </w:r>
          </w:p>
        </w:tc>
        <w:tc>
          <w:tcPr>
            <w:tcW w:w="2115" w:type="dxa"/>
          </w:tcPr>
          <w:p w14:paraId="36627EC4" w14:textId="0C14BA80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MatrizGeradora</w:t>
            </w:r>
          </w:p>
        </w:tc>
        <w:tc>
          <w:tcPr>
            <w:tcW w:w="4815" w:type="dxa"/>
          </w:tcPr>
          <w:p w14:paraId="0108C7FA" w14:textId="7560EF47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Matriz geradora responsável pela produção de energia</w:t>
            </w:r>
          </w:p>
        </w:tc>
      </w:tr>
      <w:tr w:rsidR="44FDC74E" w14:paraId="201A91C5" w14:textId="77777777" w:rsidTr="4A44FF77">
        <w:trPr>
          <w:jc w:val="center"/>
        </w:trPr>
        <w:tc>
          <w:tcPr>
            <w:tcW w:w="2250" w:type="dxa"/>
          </w:tcPr>
          <w:p w14:paraId="672FDE36" w14:textId="48E58C33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período_inicio</w:t>
            </w:r>
          </w:p>
        </w:tc>
        <w:tc>
          <w:tcPr>
            <w:tcW w:w="2115" w:type="dxa"/>
          </w:tcPr>
          <w:p w14:paraId="146E384F" w14:textId="752F250A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815" w:type="dxa"/>
          </w:tcPr>
          <w:p w14:paraId="7FD1CCA3" w14:textId="73688B79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inicial da contagem de energia produzida</w:t>
            </w:r>
          </w:p>
        </w:tc>
      </w:tr>
      <w:tr w:rsidR="44FDC74E" w14:paraId="3FAFF08D" w14:textId="77777777" w:rsidTr="4A44FF77">
        <w:trPr>
          <w:jc w:val="center"/>
        </w:trPr>
        <w:tc>
          <w:tcPr>
            <w:tcW w:w="2250" w:type="dxa"/>
          </w:tcPr>
          <w:p w14:paraId="45C07797" w14:textId="3A47E55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período_fim</w:t>
            </w:r>
          </w:p>
        </w:tc>
        <w:tc>
          <w:tcPr>
            <w:tcW w:w="2115" w:type="dxa"/>
          </w:tcPr>
          <w:p w14:paraId="4AF4E620" w14:textId="26E0891D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datetime</w:t>
            </w:r>
          </w:p>
        </w:tc>
        <w:tc>
          <w:tcPr>
            <w:tcW w:w="4815" w:type="dxa"/>
          </w:tcPr>
          <w:p w14:paraId="7C60EC64" w14:textId="65047DF3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Data final da contagem de energia produzida</w:t>
            </w:r>
          </w:p>
        </w:tc>
      </w:tr>
      <w:tr w:rsidR="44FDC74E" w14:paraId="5925AA89" w14:textId="77777777" w:rsidTr="4A44FF77">
        <w:trPr>
          <w:jc w:val="center"/>
        </w:trPr>
        <w:tc>
          <w:tcPr>
            <w:tcW w:w="2250" w:type="dxa"/>
          </w:tcPr>
          <w:p w14:paraId="2C4A23C4" w14:textId="25AE659F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energia_produzida</w:t>
            </w:r>
          </w:p>
        </w:tc>
        <w:tc>
          <w:tcPr>
            <w:tcW w:w="2115" w:type="dxa"/>
          </w:tcPr>
          <w:p w14:paraId="68A3FFA7" w14:textId="4D082B60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float</w:t>
            </w:r>
          </w:p>
        </w:tc>
        <w:tc>
          <w:tcPr>
            <w:tcW w:w="4815" w:type="dxa"/>
          </w:tcPr>
          <w:p w14:paraId="3A706930" w14:textId="13BC352D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Quantidade de energia produzida (em MW)</w:t>
            </w:r>
          </w:p>
        </w:tc>
      </w:tr>
      <w:tr w:rsidR="44FDC74E" w14:paraId="6275AFB9" w14:textId="77777777" w:rsidTr="4A44FF77">
        <w:trPr>
          <w:jc w:val="center"/>
        </w:trPr>
        <w:tc>
          <w:tcPr>
            <w:tcW w:w="2250" w:type="dxa"/>
          </w:tcPr>
          <w:p w14:paraId="45E40B3D" w14:textId="776293D7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unidade_federativa</w:t>
            </w:r>
          </w:p>
        </w:tc>
        <w:tc>
          <w:tcPr>
            <w:tcW w:w="2115" w:type="dxa"/>
          </w:tcPr>
          <w:p w14:paraId="02B716B2" w14:textId="3F9F0AB8" w:rsidR="3F00EEAC" w:rsidRDefault="3F00EEAC" w:rsidP="44FDC74E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UnidadeFederativa</w:t>
            </w:r>
          </w:p>
        </w:tc>
        <w:tc>
          <w:tcPr>
            <w:tcW w:w="4815" w:type="dxa"/>
          </w:tcPr>
          <w:p w14:paraId="0EAF33C2" w14:textId="69427A66" w:rsidR="3F00EEAC" w:rsidRDefault="3F00EEAC" w:rsidP="44FDC74E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44FDC74E">
              <w:rPr>
                <w:sz w:val="22"/>
                <w:szCs w:val="22"/>
              </w:rPr>
              <w:t>Estado da federação em que a energia foi produzida.</w:t>
            </w:r>
          </w:p>
        </w:tc>
      </w:tr>
    </w:tbl>
    <w:p w14:paraId="303AD91C" w14:textId="771889A5" w:rsidR="4A44FF77" w:rsidRDefault="4A44FF77" w:rsidP="4A44FF77">
      <w:pPr>
        <w:spacing w:line="240" w:lineRule="auto"/>
        <w:rPr>
          <w:color w:val="000000" w:themeColor="text1"/>
          <w:szCs w:val="24"/>
        </w:rPr>
      </w:pPr>
    </w:p>
    <w:p w14:paraId="4CDDD3A9" w14:textId="0EF9BDA7" w:rsidR="000C39AC" w:rsidRPr="00FA6FE9" w:rsidRDefault="4A44FF77" w:rsidP="4A44FF77">
      <w:pPr>
        <w:spacing w:line="240" w:lineRule="auto"/>
        <w:rPr>
          <w:bCs w:val="0"/>
          <w:color w:val="000000" w:themeColor="text1"/>
          <w:szCs w:val="24"/>
        </w:rPr>
      </w:pPr>
      <w:r w:rsidRPr="4A44FF77">
        <w:rPr>
          <w:b/>
          <w:color w:val="000000" w:themeColor="text1"/>
          <w:szCs w:val="24"/>
        </w:rPr>
        <w:t>OBS 1</w:t>
      </w:r>
      <w:r w:rsidRPr="4A44FF77">
        <w:rPr>
          <w:color w:val="000000" w:themeColor="text1"/>
          <w:szCs w:val="24"/>
        </w:rPr>
        <w:t>: como atividade da análise de dados, as tarifas ao final estarão aplicadas aos estados (mesmo que tenha vindo por região), mas para o caso de tarifa obtida por região, o campo de região estará devidamente preenchido.</w:t>
      </w:r>
    </w:p>
    <w:p w14:paraId="1D25AA28" w14:textId="6C825DC9" w:rsidR="000C39AC" w:rsidRPr="00FA6FE9" w:rsidRDefault="000C39AC" w:rsidP="4A44FF77">
      <w:pPr>
        <w:spacing w:line="240" w:lineRule="auto"/>
        <w:rPr>
          <w:color w:val="000000" w:themeColor="text1"/>
          <w:szCs w:val="24"/>
        </w:rPr>
      </w:pPr>
    </w:p>
    <w:p w14:paraId="37DD4B21" w14:textId="64F9709F" w:rsidR="000C39AC" w:rsidRPr="00FA6FE9" w:rsidRDefault="4A44FF77" w:rsidP="4A44FF77">
      <w:pPr>
        <w:spacing w:line="240" w:lineRule="auto"/>
        <w:rPr>
          <w:color w:val="000000" w:themeColor="text1"/>
        </w:rPr>
      </w:pPr>
      <w:r w:rsidRPr="40BEFF48">
        <w:rPr>
          <w:b/>
          <w:color w:val="000000" w:themeColor="text1"/>
        </w:rPr>
        <w:t>OBS 2</w:t>
      </w:r>
      <w:r w:rsidRPr="40BEFF48">
        <w:rPr>
          <w:color w:val="000000" w:themeColor="text1"/>
        </w:rPr>
        <w:t>: As matrizes geradoras são as empresas ou órgãos responsáveis pela produção de energia e eles poderão atuar em mais de um estado com instalações distintas. Por isto que o registro de matrizes geradoras não possui o indicativo da região do país ou unidade da federação.</w:t>
      </w:r>
      <w:commentRangeStart w:id="14"/>
    </w:p>
    <w:p w14:paraId="10AB364C" w14:textId="5114FA19" w:rsidR="000C39AC" w:rsidRPr="00FA6FE9" w:rsidRDefault="000C39AC" w:rsidP="4A44FF77">
      <w:pPr>
        <w:spacing w:line="240" w:lineRule="auto"/>
        <w:rPr>
          <w:b/>
          <w:color w:val="000000" w:themeColor="text1"/>
          <w:szCs w:val="24"/>
        </w:rPr>
      </w:pPr>
    </w:p>
    <w:p w14:paraId="7A6C4728" w14:textId="46A6DCD2" w:rsidR="000C39AC" w:rsidRPr="00FA6FE9" w:rsidRDefault="4A44FF77" w:rsidP="4A44FF77">
      <w:pPr>
        <w:spacing w:line="240" w:lineRule="auto"/>
        <w:rPr>
          <w:rFonts w:eastAsia="Calibri"/>
          <w:color w:val="000000" w:themeColor="text1"/>
        </w:rPr>
      </w:pPr>
      <w:r w:rsidRPr="40BEFF48">
        <w:rPr>
          <w:b/>
          <w:color w:val="000000" w:themeColor="text1"/>
        </w:rPr>
        <w:t>OBS 3</w:t>
      </w:r>
      <w:r w:rsidRPr="40BEFF48">
        <w:rPr>
          <w:color w:val="000000" w:themeColor="text1"/>
        </w:rPr>
        <w:t>: Caso a matriz geradora esteja presente em mais de um estado, iremos considerar em qual unidade federativa a energia foi produzida.</w:t>
      </w:r>
      <w:commentRangeEnd w:id="14"/>
      <w:r>
        <w:rPr>
          <w:rStyle w:val="Refdecomentrio"/>
        </w:rPr>
        <w:commentReference w:id="14"/>
      </w:r>
    </w:p>
    <w:p w14:paraId="4B48C435" w14:textId="5A1D8C26" w:rsidR="4A44FF77" w:rsidRDefault="4A44FF77" w:rsidP="4A44FF77">
      <w:pPr>
        <w:spacing w:line="240" w:lineRule="auto"/>
        <w:rPr>
          <w:color w:val="000000" w:themeColor="text1"/>
          <w:szCs w:val="24"/>
        </w:rPr>
      </w:pPr>
    </w:p>
    <w:p w14:paraId="553CC79C" w14:textId="21E9A298" w:rsidR="003F2B3D" w:rsidRPr="00FA6FE9" w:rsidRDefault="004F284D" w:rsidP="00BC448E">
      <w:pPr>
        <w:rPr>
          <w:rFonts w:eastAsia="Calibri"/>
          <w:color w:val="538135" w:themeColor="accent6" w:themeShade="BF"/>
        </w:rPr>
      </w:pPr>
      <w:r>
        <w:rPr>
          <w:rFonts w:eastAsia="Calibri"/>
          <w:szCs w:val="24"/>
        </w:rPr>
        <w:t>Por fim,</w:t>
      </w:r>
      <w:r w:rsidR="00B34D8A">
        <w:rPr>
          <w:rFonts w:eastAsia="Calibri"/>
          <w:szCs w:val="24"/>
        </w:rPr>
        <w:t xml:space="preserve"> </w:t>
      </w:r>
      <w:r w:rsidR="00C42CA4">
        <w:rPr>
          <w:rFonts w:eastAsia="Calibri"/>
          <w:szCs w:val="24"/>
        </w:rPr>
        <w:t xml:space="preserve">para a apresentação de </w:t>
      </w:r>
      <w:r w:rsidR="004C47B3">
        <w:rPr>
          <w:rFonts w:eastAsia="Calibri"/>
          <w:szCs w:val="24"/>
        </w:rPr>
        <w:t>informações,</w:t>
      </w:r>
      <w:r w:rsidR="00C42CA4">
        <w:rPr>
          <w:rFonts w:eastAsia="Calibri"/>
          <w:szCs w:val="24"/>
        </w:rPr>
        <w:t xml:space="preserve"> </w:t>
      </w:r>
      <w:r w:rsidR="000274F8">
        <w:rPr>
          <w:rFonts w:eastAsia="Calibri"/>
          <w:szCs w:val="24"/>
        </w:rPr>
        <w:t xml:space="preserve">os dados tratados e cruzados </w:t>
      </w:r>
      <w:r w:rsidR="004B0173">
        <w:rPr>
          <w:rFonts w:eastAsia="Calibri"/>
          <w:szCs w:val="24"/>
        </w:rPr>
        <w:t xml:space="preserve">do </w:t>
      </w:r>
      <w:r w:rsidR="004B0173" w:rsidRPr="00C42CA4">
        <w:rPr>
          <w:rFonts w:eastAsia="Calibri"/>
          <w:i/>
          <w:iCs/>
          <w:szCs w:val="24"/>
        </w:rPr>
        <w:t>Target DB</w:t>
      </w:r>
      <w:r w:rsidR="004B0173">
        <w:rPr>
          <w:rFonts w:eastAsia="Calibri"/>
          <w:szCs w:val="24"/>
        </w:rPr>
        <w:t xml:space="preserve"> serão importados </w:t>
      </w:r>
      <w:r w:rsidR="00C42CA4">
        <w:rPr>
          <w:rFonts w:eastAsia="Calibri"/>
          <w:szCs w:val="24"/>
        </w:rPr>
        <w:t>pelo</w:t>
      </w:r>
      <w:r w:rsidR="0002297A">
        <w:rPr>
          <w:rFonts w:eastAsia="Calibri"/>
          <w:szCs w:val="24"/>
        </w:rPr>
        <w:t xml:space="preserve"> </w:t>
      </w:r>
      <w:r w:rsidR="001A7B9A" w:rsidRPr="001A7B9A">
        <w:rPr>
          <w:rFonts w:eastAsia="Calibri"/>
          <w:i/>
          <w:iCs/>
          <w:szCs w:val="24"/>
        </w:rPr>
        <w:t>Tableau</w:t>
      </w:r>
      <w:r w:rsidR="00CC09AD" w:rsidRPr="00CC09AD">
        <w:rPr>
          <w:rFonts w:eastAsia="Calibri"/>
          <w:szCs w:val="24"/>
        </w:rPr>
        <w:t>,</w:t>
      </w:r>
      <w:r w:rsidR="001A7B9A">
        <w:rPr>
          <w:rFonts w:eastAsia="Calibri"/>
          <w:szCs w:val="24"/>
        </w:rPr>
        <w:t xml:space="preserve"> </w:t>
      </w:r>
      <w:r w:rsidR="00B34D8A">
        <w:rPr>
          <w:rFonts w:eastAsia="Calibri"/>
          <w:szCs w:val="24"/>
        </w:rPr>
        <w:t>software</w:t>
      </w:r>
      <w:r w:rsidR="0002297A">
        <w:rPr>
          <w:rFonts w:eastAsia="Calibri"/>
          <w:szCs w:val="24"/>
        </w:rPr>
        <w:t xml:space="preserve"> de </w:t>
      </w:r>
      <w:r w:rsidR="00051FFE">
        <w:rPr>
          <w:rFonts w:eastAsia="Calibri"/>
          <w:szCs w:val="24"/>
        </w:rPr>
        <w:t>inteligência de negócios</w:t>
      </w:r>
      <w:r w:rsidR="005C3C5A">
        <w:rPr>
          <w:rFonts w:eastAsia="Calibri"/>
          <w:szCs w:val="24"/>
        </w:rPr>
        <w:t>,</w:t>
      </w:r>
      <w:r w:rsidR="00C42CA4">
        <w:rPr>
          <w:rFonts w:eastAsia="Calibri"/>
          <w:szCs w:val="24"/>
        </w:rPr>
        <w:t xml:space="preserve"> onde painéis </w:t>
      </w:r>
      <w:r w:rsidR="00A533DD">
        <w:rPr>
          <w:rFonts w:eastAsia="Calibri"/>
          <w:szCs w:val="24"/>
        </w:rPr>
        <w:t xml:space="preserve">com </w:t>
      </w:r>
      <w:r w:rsidR="00BC448E">
        <w:rPr>
          <w:rFonts w:eastAsia="Calibri"/>
          <w:szCs w:val="24"/>
        </w:rPr>
        <w:t xml:space="preserve">visualizações serão criados </w:t>
      </w:r>
      <w:r w:rsidR="0086503E">
        <w:rPr>
          <w:rFonts w:eastAsia="Calibri"/>
          <w:szCs w:val="24"/>
        </w:rPr>
        <w:t>a fim</w:t>
      </w:r>
      <w:r w:rsidR="00BC448E">
        <w:rPr>
          <w:rFonts w:eastAsia="Calibri"/>
          <w:szCs w:val="24"/>
        </w:rPr>
        <w:t xml:space="preserve"> </w:t>
      </w:r>
      <w:r w:rsidR="00BC448E" w:rsidRPr="00BC448E">
        <w:rPr>
          <w:rFonts w:eastAsia="Calibri"/>
          <w:szCs w:val="24"/>
        </w:rPr>
        <w:t xml:space="preserve">de se </w:t>
      </w:r>
      <w:r w:rsidR="00D53F45" w:rsidRPr="00BC448E">
        <w:rPr>
          <w:rFonts w:eastAsia="Calibri"/>
          <w:szCs w:val="24"/>
        </w:rPr>
        <w:t>toma</w:t>
      </w:r>
      <w:r w:rsidR="00BC448E" w:rsidRPr="00BC448E">
        <w:rPr>
          <w:rFonts w:eastAsia="Calibri"/>
          <w:szCs w:val="24"/>
        </w:rPr>
        <w:t>rem</w:t>
      </w:r>
      <w:r w:rsidR="00D53F45" w:rsidRPr="00BC448E">
        <w:rPr>
          <w:rFonts w:eastAsia="Calibri"/>
          <w:szCs w:val="24"/>
        </w:rPr>
        <w:t xml:space="preserve"> decis</w:t>
      </w:r>
      <w:r w:rsidR="00BC448E" w:rsidRPr="00BC448E">
        <w:rPr>
          <w:rFonts w:eastAsia="Calibri"/>
          <w:szCs w:val="24"/>
        </w:rPr>
        <w:t>ões</w:t>
      </w:r>
      <w:r w:rsidR="00D53F45" w:rsidRPr="00BC448E">
        <w:rPr>
          <w:rFonts w:eastAsia="Calibri"/>
          <w:szCs w:val="24"/>
        </w:rPr>
        <w:t xml:space="preserve"> e conclusões</w:t>
      </w:r>
      <w:r w:rsidR="00BC448E">
        <w:rPr>
          <w:rFonts w:eastAsia="Calibri"/>
          <w:szCs w:val="24"/>
        </w:rPr>
        <w:t xml:space="preserve"> a respeito do objetivo do trabalho.</w:t>
      </w:r>
    </w:p>
    <w:p w14:paraId="334CE462" w14:textId="72446E53" w:rsidR="00EC49FE" w:rsidRDefault="000368D4" w:rsidP="004762C2">
      <w:pPr>
        <w:pStyle w:val="Ttulo1"/>
      </w:pPr>
      <w:r>
        <w:lastRenderedPageBreak/>
        <w:t>Referências Bibliográficas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72"/>
      </w:tblGrid>
      <w:tr w:rsidR="00B96F33" w:rsidRPr="002A20AE" w14:paraId="2C76694E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DE41" w14:textId="18E618FE" w:rsidR="00B96F33" w:rsidRPr="002A20AE" w:rsidRDefault="00B96F33" w:rsidP="004E0EBB">
            <w:pPr>
              <w:spacing w:after="240" w:line="240" w:lineRule="auto"/>
              <w:ind w:firstLine="0"/>
              <w:rPr>
                <w:color w:val="000000" w:themeColor="text1"/>
                <w:szCs w:val="24"/>
                <w:lang w:eastAsia="en-CA"/>
              </w:rPr>
            </w:pPr>
            <w:r w:rsidRPr="1A442D56">
              <w:rPr>
                <w:color w:val="000000" w:themeColor="text1"/>
                <w:lang w:eastAsia="en-CA"/>
              </w:rPr>
              <w:t>AGÊNCIA NACIONAL DE ENERGIA ELÉTRICA. </w:t>
            </w:r>
            <w:r w:rsidRPr="1A442D56">
              <w:rPr>
                <w:b/>
                <w:color w:val="000000" w:themeColor="text1"/>
                <w:lang w:eastAsia="en-CA"/>
              </w:rPr>
              <w:t>Tarifas de aplicação das distribuidoras de energia elétrica</w:t>
            </w:r>
            <w:r w:rsidRPr="1A442D56">
              <w:rPr>
                <w:color w:val="000000" w:themeColor="text1"/>
                <w:lang w:eastAsia="en-CA"/>
              </w:rPr>
              <w:t>: 2022. Disponível em: https://dadosabertos.aneel.gov.br/pt_BR/dataset/tarifas-distribudoras-energia-eletrica</w:t>
            </w:r>
          </w:p>
          <w:p w14:paraId="09E83643" w14:textId="0DF1D3FF" w:rsidR="00B96F33" w:rsidRPr="002A20AE" w:rsidRDefault="162ED535" w:rsidP="004E0EBB">
            <w:pPr>
              <w:spacing w:after="240" w:line="240" w:lineRule="auto"/>
              <w:ind w:firstLine="0"/>
              <w:rPr>
                <w:szCs w:val="24"/>
              </w:rPr>
            </w:pPr>
            <w:r>
              <w:t xml:space="preserve">ASSOCIAÇÃO BRASILEIRA DE ENERGIA SOLAR FOTOVOLTAICA. </w:t>
            </w:r>
            <w:r w:rsidRPr="1A442D56">
              <w:rPr>
                <w:b/>
              </w:rPr>
              <w:t>TRF5 vai instalar mais uma usina fotovoltaica:</w:t>
            </w:r>
            <w:r>
              <w:rPr>
                <w:bCs w:val="0"/>
              </w:rPr>
              <w:t xml:space="preserve"> 2022. Disponível em</w:t>
            </w:r>
            <w:r w:rsidR="1A442D56" w:rsidRPr="1A442D56">
              <w:rPr>
                <w:szCs w:val="24"/>
              </w:rPr>
              <w:t xml:space="preserve">: </w:t>
            </w:r>
            <w:hyperlink r:id="rId28">
              <w:r w:rsidR="1A442D56" w:rsidRPr="1A442D56">
                <w:rPr>
                  <w:rStyle w:val="Hyperlink"/>
                  <w:color w:val="auto"/>
                </w:rPr>
                <w:t>https://www.absolar.org.br/noticia/trf5-vai-instalar-mais-uma-usina-fotovoltaica/</w:t>
              </w:r>
            </w:hyperlink>
            <w:r w:rsidR="1A442D56" w:rsidRPr="1A442D56">
              <w:t>. Acesso em 11 ab. 2022.</w:t>
            </w:r>
          </w:p>
        </w:tc>
      </w:tr>
      <w:tr w:rsidR="00B96F33" w:rsidRPr="00B96F33" w14:paraId="3FFD654B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9B51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CAMPAGNOLO, Edson.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Paraná: Agência Sistema FIEP, 2 abr. 2018. Disponível em: https://agenciafiep.com.br/2018/04/02/5-razoes-para-o-brasil-ter-uma-das-energias-mais-caras-do-mundo/. Acesso em: 11 abr. 2022.</w:t>
            </w:r>
          </w:p>
        </w:tc>
      </w:tr>
      <w:tr w:rsidR="00B96F33" w:rsidRPr="00B96F33" w14:paraId="2F9DC9BF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B32D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DEISTER, Jaqueline. </w:t>
            </w:r>
            <w:r w:rsidRPr="00B96F33">
              <w:rPr>
                <w:b/>
                <w:color w:val="000000"/>
                <w:szCs w:val="24"/>
                <w:lang w:eastAsia="en-CA"/>
              </w:rPr>
              <w:t>Aumento da conta de luz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o que está por trás da "crise hídrica" instaurada no Brasil?. Rio de Janeiro: Brasil de Fato, 9 jul. 2021. Disponível em: https://www.brasildefato.com.br/2021/07/09/aumento-da-conta-de-luz-o-que-esta-por-tras-da-crise-hidrica-instaurada-no-brasil. Acesso em: 11 abr. 2022.</w:t>
            </w:r>
          </w:p>
        </w:tc>
      </w:tr>
      <w:tr w:rsidR="00B96F33" w:rsidRPr="002A20AE" w14:paraId="782ACB53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7CBA" w14:textId="0937D097" w:rsidR="00B96F33" w:rsidRPr="002A20AE" w:rsidRDefault="002A20AE" w:rsidP="004E0EBB">
            <w:pPr>
              <w:spacing w:after="240" w:line="240" w:lineRule="auto"/>
              <w:ind w:firstLine="0"/>
              <w:rPr>
                <w:rFonts w:ascii="Calibri" w:hAnsi="Calibri" w:cs="Calibri"/>
                <w:bCs w:val="0"/>
                <w:color w:val="0563C1"/>
                <w:sz w:val="22"/>
                <w:szCs w:val="22"/>
                <w:u w:val="single"/>
                <w:lang w:eastAsia="en-CA"/>
              </w:rPr>
            </w:pPr>
            <w:r w:rsidRPr="002A20AE">
              <w:rPr>
                <w:bCs w:val="0"/>
                <w:color w:val="000000"/>
                <w:szCs w:val="24"/>
                <w:lang w:eastAsia="en-CA"/>
              </w:rPr>
              <w:t>EMPRESA DE PESQUISA ENERGÉTICA. </w:t>
            </w:r>
            <w:r w:rsidRPr="00B03A5D">
              <w:rPr>
                <w:b/>
                <w:color w:val="000000"/>
                <w:szCs w:val="24"/>
                <w:lang w:eastAsia="en-CA"/>
              </w:rPr>
              <w:t>Dados do anuário estatístico de energia elétrica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: 2018. Disponível em: https://www.epe.gov.br/pt/publicacoes-dados-abertos/dados-abertos/dados-do-anuario-estatistico-de-energia-eletrica</w:t>
            </w:r>
          </w:p>
        </w:tc>
      </w:tr>
      <w:tr w:rsidR="00B96F33" w:rsidRPr="00B96F33" w14:paraId="2139BEC1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349A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INSP – THERM TRAFO SERVICE ENGENHARIA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Por que a energia elétrica no brasil é tão cara?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9 fev. 2021. Disponível em: https://www.insp-therm.com.br/blog/por-que-a-energia-eletrica-no-brasil-e-tao-cara/. Acesso em: 11 abr. 2022.</w:t>
            </w:r>
          </w:p>
        </w:tc>
      </w:tr>
      <w:tr w:rsidR="00B96F33" w:rsidRPr="00B96F33" w14:paraId="24359877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BE8A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INTERNATIONAL ENERGY AGENCY. Overview. </w:t>
            </w:r>
            <w:r w:rsidRPr="00B96F33">
              <w:rPr>
                <w:bCs w:val="0"/>
                <w:i/>
                <w:iCs/>
                <w:color w:val="000000"/>
                <w:szCs w:val="24"/>
                <w:lang w:val="en-CA" w:eastAsia="en-CA"/>
              </w:rPr>
              <w:t>In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: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Brazil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abr 2022. Disponível em: https://www.iea.org/countries/brazil. 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 em: 8 abr. 2022.</w:t>
            </w:r>
          </w:p>
        </w:tc>
      </w:tr>
      <w:tr w:rsidR="001A346E" w:rsidRPr="00A26C63" w14:paraId="3AD84183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BC2AD" w14:textId="3B140CD8" w:rsidR="001A346E" w:rsidRPr="00A26C63" w:rsidRDefault="001A346E" w:rsidP="0061643D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>
              <w:rPr>
                <w:bCs w:val="0"/>
                <w:color w:val="000000"/>
                <w:szCs w:val="24"/>
                <w:lang w:val="en-CA" w:eastAsia="en-CA"/>
              </w:rPr>
              <w:t xml:space="preserve">LAVIERI, </w:t>
            </w:r>
            <w:r w:rsidR="001D613D">
              <w:rPr>
                <w:bCs w:val="0"/>
                <w:color w:val="000000"/>
                <w:szCs w:val="24"/>
                <w:lang w:val="en-CA" w:eastAsia="en-CA"/>
              </w:rPr>
              <w:t>Edward</w:t>
            </w:r>
            <w:r w:rsidR="0061643D">
              <w:rPr>
                <w:bCs w:val="0"/>
                <w:color w:val="000000"/>
                <w:szCs w:val="24"/>
                <w:lang w:val="en-CA" w:eastAsia="en-CA"/>
              </w:rPr>
              <w:t xml:space="preserve">. </w:t>
            </w:r>
            <w:r w:rsidR="0061643D" w:rsidRPr="0061643D">
              <w:rPr>
                <w:b/>
                <w:color w:val="000000"/>
                <w:szCs w:val="24"/>
                <w:lang w:val="en-CA" w:eastAsia="en-CA"/>
              </w:rPr>
              <w:t>Hands-On Design Patterns with Java</w:t>
            </w:r>
            <w:r w:rsidR="0061643D">
              <w:rPr>
                <w:b/>
                <w:color w:val="000000"/>
                <w:szCs w:val="24"/>
                <w:lang w:val="en-CA" w:eastAsia="en-CA"/>
              </w:rPr>
              <w:t xml:space="preserve">. </w:t>
            </w:r>
            <w:r w:rsidR="00D0484E" w:rsidRPr="00A26C63">
              <w:rPr>
                <w:bCs w:val="0"/>
                <w:color w:val="000000"/>
                <w:szCs w:val="24"/>
                <w:lang w:eastAsia="en-CA"/>
              </w:rPr>
              <w:t xml:space="preserve">Packt, </w:t>
            </w:r>
            <w:r w:rsidR="004A302A" w:rsidRPr="00A26C63">
              <w:rPr>
                <w:bCs w:val="0"/>
                <w:color w:val="000000"/>
                <w:szCs w:val="24"/>
                <w:lang w:eastAsia="en-CA"/>
              </w:rPr>
              <w:t>abr. 2019</w:t>
            </w:r>
            <w:r w:rsidR="00F3724E" w:rsidRPr="00A26C63">
              <w:rPr>
                <w:bCs w:val="0"/>
                <w:color w:val="000000"/>
                <w:szCs w:val="24"/>
                <w:lang w:eastAsia="en-CA"/>
              </w:rPr>
              <w:t>. ISBN</w:t>
            </w:r>
            <w:r w:rsidR="003D6551" w:rsidRPr="00A26C63">
              <w:rPr>
                <w:bCs w:val="0"/>
                <w:color w:val="000000"/>
                <w:szCs w:val="24"/>
                <w:lang w:eastAsia="en-CA"/>
              </w:rPr>
              <w:t>: 9781789809770</w:t>
            </w:r>
            <w:r w:rsidR="00A26C63" w:rsidRPr="00A26C63">
              <w:rPr>
                <w:bCs w:val="0"/>
                <w:color w:val="000000"/>
                <w:szCs w:val="24"/>
                <w:lang w:eastAsia="en-CA"/>
              </w:rPr>
              <w:t>. Disponível e</w:t>
            </w:r>
            <w:r w:rsidR="00A26C63">
              <w:rPr>
                <w:bCs w:val="0"/>
                <w:color w:val="000000"/>
                <w:szCs w:val="24"/>
                <w:lang w:eastAsia="en-CA"/>
              </w:rPr>
              <w:t xml:space="preserve">m:&lt; </w:t>
            </w:r>
            <w:r w:rsidR="00A26C63" w:rsidRPr="00A26C63">
              <w:rPr>
                <w:bCs w:val="0"/>
                <w:i/>
                <w:iCs/>
                <w:color w:val="000000"/>
                <w:szCs w:val="24"/>
                <w:lang w:eastAsia="en-CA"/>
              </w:rPr>
              <w:t>https://subscription.packtpub.com/book/programming/9781789809770/10/ch10lvl1sec83/understanding-the-pipe-filter-pattern</w:t>
            </w:r>
            <w:r w:rsidR="00A26C63">
              <w:rPr>
                <w:bCs w:val="0"/>
                <w:color w:val="000000"/>
                <w:szCs w:val="24"/>
                <w:lang w:eastAsia="en-CA"/>
              </w:rPr>
              <w:t>&gt;. Acesso em: 25/04/2022</w:t>
            </w:r>
          </w:p>
        </w:tc>
      </w:tr>
      <w:tr w:rsidR="00B96F33" w:rsidRPr="00B96F33" w14:paraId="65FAC312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C906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LAZARD.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Lazard’s levelized cost of energy analysis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: Version 15.0.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out 2021. Disponível em: https://www.lazard.com/perspective/levelized-cost-of-energy-levelized-cost-of-storage-and-levelized-cost-of-hydrogen/. 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 em: 8 abr. 2022.</w:t>
            </w:r>
          </w:p>
        </w:tc>
      </w:tr>
      <w:tr w:rsidR="00B96F33" w:rsidRPr="00B96F33" w14:paraId="6FC22DA4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65D9" w14:textId="77777777" w:rsidR="00B96F33" w:rsidRPr="006B674F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MINISTÉRIO DE MINAS E ENERGIA. Agência Nacional de Energia Elétrica . </w:t>
            </w:r>
            <w:r w:rsidRPr="00B96F33">
              <w:rPr>
                <w:b/>
                <w:color w:val="000000"/>
                <w:szCs w:val="24"/>
                <w:lang w:eastAsia="en-CA"/>
              </w:rPr>
              <w:t>FAQ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Tire suas dúvidas sobre a Bandeira Escassez Hídrica. 31 ago. 2021b. Disponível em: https://www.gov.br/aneel/pt-br/assuntos/noticias/2022/faq-tire-suas-duvidas-sobre-a-bandeira-escassez-hidrica. Acesso em: 11 abr. 2022.</w:t>
            </w:r>
          </w:p>
        </w:tc>
      </w:tr>
      <w:tr w:rsidR="00B96F33" w:rsidRPr="002A20AE" w14:paraId="361E4B56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D76E" w14:textId="77777777" w:rsidR="00B96F33" w:rsidRPr="002A20AE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MINISTÉRIO DE MINAS E ENERGIA. Empresa de Pesquisa Energética.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Balanço Energético Nacional 2021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: Ano base 2020. Brasil, 2021a. Disponível em: 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lastRenderedPageBreak/>
              <w:t>https://www.epe.gov.br/pt/publicacoes-dados-abertos/publicacoes/balanco-energetico-nacional-2021. Acesso em: 11 abr. 2022.</w:t>
            </w:r>
          </w:p>
        </w:tc>
      </w:tr>
      <w:tr w:rsidR="006E7A51" w:rsidRPr="002A20AE" w14:paraId="456FB5D7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ED64A" w14:textId="44ED5F1B" w:rsidR="00C12AEC" w:rsidRPr="00B96F33" w:rsidRDefault="006E7A51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 w:themeColor="text1"/>
                <w:szCs w:val="24"/>
                <w:lang w:eastAsia="en-CA"/>
              </w:rPr>
              <w:lastRenderedPageBreak/>
              <w:t>OPERADOR NACIONAL DE SISTEMA ELÉTRICO.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Capacidade geração: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8 de abril de 2022. Disponível em: </w:t>
            </w:r>
            <w:r w:rsidR="00C12AEC" w:rsidRPr="004E0EBB">
              <w:rPr>
                <w:bCs w:val="0"/>
                <w:color w:val="000000"/>
                <w:szCs w:val="24"/>
                <w:lang w:eastAsia="en-CA"/>
              </w:rPr>
              <w:t>https://dados.ons.org.br/dataset/capacidade-geracao/resource/a6412542-f2ce-408e-b51d-19a48cc50b62?inner_span=True</w:t>
            </w:r>
          </w:p>
        </w:tc>
      </w:tr>
      <w:tr w:rsidR="00B96F33" w:rsidRPr="00B96F33" w14:paraId="156EA581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FACF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REDAÇÃO RBA (ed.).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Culpa da chuva?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Especialista mostra que conta de luz mais cara é resultado da inação do governo. São Paulo: Rede Brasil Atual, 1 set. 2021. Disponível em: https://www.redebrasilatual.com.br/ambiente/2021/09/culpa-da-chuva-especialista-mostra-que-conta-de-luz-mais-cara-e-resultado-da-inacao-do-governo/. Acesso em: 11 abr. 2022.</w:t>
            </w:r>
          </w:p>
        </w:tc>
      </w:tr>
      <w:tr w:rsidR="005973DC" w:rsidRPr="00B96F33" w14:paraId="2418B856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5ED99" w14:textId="09286EB2" w:rsidR="009510BB" w:rsidRPr="00B96F33" w:rsidRDefault="005973DC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5A757F">
              <w:rPr>
                <w:rFonts w:ascii="Helvetica" w:hAnsi="Helvetica"/>
                <w:color w:val="3D3B49"/>
                <w:shd w:val="clear" w:color="auto" w:fill="FFFFFF"/>
                <w:lang w:val="en-CA"/>
              </w:rPr>
              <w:t> </w:t>
            </w:r>
            <w:r w:rsidR="00CA5AFA" w:rsidRPr="00843E2C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RICHARDS, Mark</w:t>
            </w:r>
            <w:r w:rsidR="008F05E3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.</w:t>
            </w:r>
            <w:r w:rsidR="00843E2C" w:rsidRPr="00843E2C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 xml:space="preserve"> </w:t>
            </w:r>
            <w:r w:rsidR="00843E2C" w:rsidRPr="00843E2C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>Software Architecture Patterns</w:t>
            </w:r>
            <w:r w:rsidR="00E422CA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>.</w:t>
            </w:r>
            <w:r w:rsidR="004E750E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 xml:space="preserve"> </w:t>
            </w:r>
            <w:r w:rsidR="00B90867" w:rsidRPr="00B90867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O'Reilly Media, Inc</w:t>
            </w:r>
            <w:r w:rsidR="00B90867">
              <w:rPr>
                <w:rStyle w:val="author-name"/>
                <w:b/>
                <w:bCs w:val="0"/>
                <w:bdr w:val="none" w:sz="0" w:space="0" w:color="auto" w:frame="1"/>
                <w:shd w:val="clear" w:color="auto" w:fill="FFFFFF"/>
                <w:lang w:val="en-CA"/>
              </w:rPr>
              <w:t>, f</w:t>
            </w:r>
            <w:r w:rsidR="005A757F" w:rsidRPr="006F6C41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e</w:t>
            </w:r>
            <w:r w:rsidR="00B90867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v</w:t>
            </w:r>
            <w:r w:rsidR="0091796E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>.</w:t>
            </w:r>
            <w:r w:rsidR="005A757F" w:rsidRPr="00843E2C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 xml:space="preserve"> 2015.</w:t>
            </w:r>
            <w:r w:rsidR="00B90867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</w:rPr>
              <w:t xml:space="preserve"> </w:t>
            </w:r>
            <w:r w:rsidR="005A757F" w:rsidRPr="00134DC1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  <w:rPrChange w:id="15" w:author="Bruno Devesa" w:date="2022-05-02T18:49:00Z">
                  <w:rPr>
                    <w:rStyle w:val="author-name"/>
                    <w:bdr w:val="none" w:sz="0" w:space="0" w:color="auto" w:frame="1"/>
                    <w:shd w:val="clear" w:color="auto" w:fill="FFFFFF"/>
                  </w:rPr>
                </w:rPrChange>
              </w:rPr>
              <w:t>ISBN: 9781491924242</w:t>
            </w:r>
            <w:r w:rsidR="00B90867" w:rsidRPr="00134DC1">
              <w:rPr>
                <w:rStyle w:val="author-name"/>
                <w:bdr w:val="none" w:sz="0" w:space="0" w:color="auto" w:frame="1"/>
                <w:shd w:val="clear" w:color="auto" w:fill="FFFFFF"/>
                <w:lang w:val="en-CA"/>
                <w:rPrChange w:id="16" w:author="Bruno Devesa" w:date="2022-05-02T18:49:00Z">
                  <w:rPr>
                    <w:rStyle w:val="author-name"/>
                    <w:bdr w:val="none" w:sz="0" w:space="0" w:color="auto" w:frame="1"/>
                    <w:shd w:val="clear" w:color="auto" w:fill="FFFFFF"/>
                  </w:rPr>
                </w:rPrChange>
              </w:rPr>
              <w:t xml:space="preserve">. </w:t>
            </w:r>
            <w:r w:rsidR="00B90867" w:rsidRPr="004E0EBB">
              <w:rPr>
                <w:rStyle w:val="author-name"/>
                <w:bdr w:val="none" w:sz="0" w:space="0" w:color="auto" w:frame="1"/>
                <w:shd w:val="clear" w:color="auto" w:fill="FFFFFF"/>
              </w:rPr>
              <w:t xml:space="preserve">Disponíve em: </w:t>
            </w:r>
            <w:r w:rsidR="004E0EBB" w:rsidRPr="004E0EBB">
              <w:rPr>
                <w:bCs w:val="0"/>
                <w:color w:val="000000"/>
                <w:szCs w:val="24"/>
                <w:lang w:eastAsia="en-CA"/>
              </w:rPr>
              <w:t>https://www.oreilly.com/library/view/software-architecture-patterns/9781491971437/ch01.html</w:t>
            </w:r>
            <w:r w:rsidR="004E0EBB">
              <w:rPr>
                <w:bCs w:val="0"/>
                <w:color w:val="000000"/>
                <w:szCs w:val="24"/>
                <w:lang w:eastAsia="en-CA"/>
              </w:rPr>
              <w:t>. Acesso em25 abr.2022</w:t>
            </w:r>
          </w:p>
        </w:tc>
      </w:tr>
      <w:tr w:rsidR="00B96F33" w:rsidRPr="00B96F33" w14:paraId="548C3C90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F238" w14:textId="77777777" w:rsidR="00B96F33" w:rsidRPr="00B96F33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SABER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2022. Disponível em: https://www.sabereletrica.com.br/energias-mais-caras-do-mundo/. Acesso em: 11 abr. 2022.</w:t>
            </w:r>
          </w:p>
        </w:tc>
      </w:tr>
      <w:tr w:rsidR="00B96F33" w:rsidRPr="002A20AE" w14:paraId="426C4F09" w14:textId="77777777" w:rsidTr="004E0EBB">
        <w:trPr>
          <w:trHeight w:val="39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192" w14:textId="77777777" w:rsidR="00B96F33" w:rsidRPr="002A20AE" w:rsidRDefault="00B96F33" w:rsidP="004E0EBB">
            <w:pPr>
              <w:spacing w:after="240"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SILVEIRA, Daniel; ALVARENGA , Darlan; GERBELLI, Luiz. </w:t>
            </w:r>
            <w:r w:rsidRPr="00B96F33">
              <w:rPr>
                <w:b/>
                <w:color w:val="000000"/>
                <w:szCs w:val="24"/>
                <w:lang w:eastAsia="en-CA"/>
              </w:rPr>
              <w:t>Conta de luz está cada vez mais cara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Entenda por que ela sobe e quais os problemas dessa escalada de preços. </w:t>
            </w:r>
            <w:r w:rsidRPr="00B96F33">
              <w:rPr>
                <w:b/>
                <w:color w:val="000000"/>
                <w:szCs w:val="24"/>
                <w:lang w:eastAsia="en-CA"/>
              </w:rPr>
              <w:t>G1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, Rio de Janeiro e São Paulo, 27 ago. 2021. Disponível em: https://g1.globo.com/economia/noticia/2021/08/27/conta-de-luz-esta-cada-vez-mais-cara-entenda-por-que-ela-sobe-e-quais-os-problemas-dessa-escalada-de-precos.ghtml. Acesso em: 8 abr. 2022.</w:t>
            </w:r>
          </w:p>
        </w:tc>
      </w:tr>
    </w:tbl>
    <w:p w14:paraId="680C9118" w14:textId="77777777" w:rsidR="00C454D3" w:rsidRDefault="00C454D3" w:rsidP="004E0EBB">
      <w:pPr>
        <w:ind w:firstLine="0"/>
      </w:pPr>
    </w:p>
    <w:sectPr w:rsidR="00C454D3" w:rsidSect="005A7E8F">
      <w:headerReference w:type="even" r:id="rId29"/>
      <w:headerReference w:type="default" r:id="rId30"/>
      <w:footerReference w:type="even" r:id="rId31"/>
      <w:footerReference w:type="first" r:id="rId32"/>
      <w:pgSz w:w="11907" w:h="16840" w:code="9"/>
      <w:pgMar w:top="1701" w:right="1134" w:bottom="1134" w:left="1701" w:header="964" w:footer="964" w:gutter="0"/>
      <w:pgNumType w:start="101"/>
      <w:cols w:space="454" w:equalWidth="0">
        <w:col w:w="9072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runo Devesa" w:date="2022-04-25T14:28:00Z" w:initials="BD">
    <w:p w14:paraId="08B431DC" w14:textId="77777777" w:rsidR="00EA3C1E" w:rsidRDefault="00EA3C1E" w:rsidP="009A65A5">
      <w:pPr>
        <w:jc w:val="left"/>
        <w:rPr>
          <w:sz w:val="20"/>
        </w:rPr>
      </w:pPr>
      <w:r>
        <w:rPr>
          <w:rStyle w:val="Refdecomentrio"/>
        </w:rPr>
        <w:annotationRef/>
      </w:r>
      <w:r>
        <w:t>Sugestão de alteração pro futuro..</w:t>
      </w:r>
    </w:p>
    <w:p w14:paraId="03E9775A" w14:textId="77777777" w:rsidR="00EA3C1E" w:rsidRDefault="00EA3C1E" w:rsidP="009A65A5">
      <w:pPr>
        <w:jc w:val="left"/>
      </w:pPr>
    </w:p>
    <w:p w14:paraId="2E94748A" w14:textId="77777777" w:rsidR="00EA3C1E" w:rsidRDefault="00EA3C1E" w:rsidP="009A65A5">
      <w:pPr>
        <w:jc w:val="left"/>
        <w:rPr>
          <w:sz w:val="20"/>
        </w:rPr>
      </w:pPr>
      <w:r>
        <w:t>Esse esquema ilustra bem Three TIERED Pattern.</w:t>
      </w:r>
    </w:p>
    <w:p w14:paraId="1047987E" w14:textId="77777777" w:rsidR="00EA3C1E" w:rsidRDefault="00EA3C1E" w:rsidP="009A65A5">
      <w:pPr>
        <w:jc w:val="left"/>
      </w:pPr>
    </w:p>
    <w:p w14:paraId="25B1E2C1" w14:textId="77777777" w:rsidR="00EA3C1E" w:rsidRDefault="00EA3C1E" w:rsidP="009A65A5">
      <w:pPr>
        <w:pStyle w:val="Textodecomentrio"/>
        <w:jc w:val="left"/>
      </w:pPr>
      <w:r>
        <w:t>Para ilustrar um Three LAYERED Pattern, mostrar que existirá um Source DB e um Target DB, sendo que o Tableau comunica apenas com o Target DB.</w:t>
      </w:r>
    </w:p>
  </w:comment>
  <w:comment w:id="4" w:author="Bruno Devesa" w:date="2022-04-25T16:22:00Z" w:initials="BD">
    <w:p w14:paraId="42C319B0" w14:textId="77777777" w:rsidR="00C16732" w:rsidRDefault="00C16732" w:rsidP="00736486">
      <w:pPr>
        <w:pStyle w:val="Textodecomentrio"/>
        <w:jc w:val="left"/>
      </w:pPr>
      <w:r>
        <w:rPr>
          <w:rStyle w:val="Refdecomentrio"/>
        </w:rPr>
        <w:annotationRef/>
      </w:r>
      <w:r>
        <w:t>Tem diferença entre tier e layer como mostra o link da IBM. Nosso projeto é 3 Layered e também 3 Tiered.</w:t>
      </w:r>
    </w:p>
  </w:comment>
  <w:comment w:id="5" w:author="Bruno Devesa" w:date="2022-04-25T16:23:00Z" w:initials="BD">
    <w:p w14:paraId="24CE0DB9" w14:textId="77777777" w:rsidR="000D740B" w:rsidRDefault="000D740B" w:rsidP="00736486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C97634">
          <w:rPr>
            <w:rStyle w:val="Hyperlink"/>
          </w:rPr>
          <w:t>https://www.ibm.com/cloud/learn/three-tier-architecture</w:t>
        </w:r>
      </w:hyperlink>
    </w:p>
  </w:comment>
  <w:comment w:id="6" w:author="Bruno Devesa" w:date="2022-04-25T16:23:00Z" w:initials="BD">
    <w:p w14:paraId="499C13B7" w14:textId="77777777" w:rsidR="000D740B" w:rsidRDefault="000D740B" w:rsidP="00736486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183D41">
          <w:rPr>
            <w:rStyle w:val="Hyperlink"/>
          </w:rPr>
          <w:t>https://www.quora.com/Is-MVC-different-from-a-3-layered-architecture</w:t>
        </w:r>
      </w:hyperlink>
    </w:p>
  </w:comment>
  <w:comment w:id="7" w:author="Bruno Devesa" w:date="2022-04-25T16:23:00Z" w:initials="BD">
    <w:p w14:paraId="0AF39622" w14:textId="77777777" w:rsidR="004B4A45" w:rsidRDefault="004B4A45" w:rsidP="00736486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F92C5F">
          <w:rPr>
            <w:rStyle w:val="Hyperlink"/>
          </w:rPr>
          <w:t>https://www.c-sharpcorner.com/blogs/three-tier-architecture-vs-mvc-architecture2</w:t>
        </w:r>
      </w:hyperlink>
    </w:p>
  </w:comment>
  <w:comment w:id="11" w:author="Bruno Devesa" w:date="2022-05-09T19:02:00Z" w:initials="BD">
    <w:p w14:paraId="6FA86F50" w14:textId="77777777" w:rsidR="000C423E" w:rsidRDefault="000C423E" w:rsidP="00CD137A">
      <w:pPr>
        <w:pStyle w:val="Textodecomentrio"/>
        <w:jc w:val="left"/>
      </w:pPr>
      <w:r>
        <w:rPr>
          <w:rStyle w:val="Refdecomentrio"/>
        </w:rPr>
        <w:annotationRef/>
      </w:r>
      <w:r>
        <w:rPr>
          <w:lang w:val="en-CA"/>
        </w:rPr>
        <w:t>Não acho que se aplica mais a nossa realidade após última reunião com o professor. Após criação do banco de dados limpo, já podemos exportá-lo diretamente para o Power BI e fazer todas as análises no próprio, sem uso de código.</w:t>
      </w:r>
    </w:p>
  </w:comment>
  <w:comment w:id="14" w:author="Sanderson Esteves Vieira" w:date="2022-04-25T18:02:00Z" w:initials="SV">
    <w:p w14:paraId="1E512F61" w14:textId="7159A853" w:rsidR="40BEFF48" w:rsidRDefault="40BEFF48">
      <w:pPr>
        <w:pStyle w:val="Textodecomentrio"/>
      </w:pPr>
      <w:r>
        <w:t>Essa afirmação está correta?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B1E2C1" w15:done="0"/>
  <w15:commentEx w15:paraId="42C319B0" w15:paraIdParent="25B1E2C1" w15:done="0"/>
  <w15:commentEx w15:paraId="24CE0DB9" w15:paraIdParent="25B1E2C1" w15:done="0"/>
  <w15:commentEx w15:paraId="499C13B7" w15:paraIdParent="25B1E2C1" w15:done="0"/>
  <w15:commentEx w15:paraId="0AF39622" w15:paraIdParent="25B1E2C1" w15:done="0"/>
  <w15:commentEx w15:paraId="6FA86F50" w15:done="0"/>
  <w15:commentEx w15:paraId="1E512F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2E88" w16cex:dateUtc="2022-04-25T17:28:00Z"/>
  <w16cex:commentExtensible w16cex:durableId="2611493E" w16cex:dateUtc="2022-04-25T19:22:00Z"/>
  <w16cex:commentExtensible w16cex:durableId="26114969" w16cex:dateUtc="2022-04-25T19:23:00Z"/>
  <w16cex:commentExtensible w16cex:durableId="2611496B" w16cex:dateUtc="2022-04-25T19:23:00Z"/>
  <w16cex:commentExtensible w16cex:durableId="26114970" w16cex:dateUtc="2022-04-25T19:23:00Z"/>
  <w16cex:commentExtensible w16cex:durableId="2623E3E1" w16cex:dateUtc="2022-05-09T22:02:00Z"/>
  <w16cex:commentExtensible w16cex:durableId="46CD1A5F" w16cex:dateUtc="2022-04-25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B1E2C1" w16cid:durableId="26112E88"/>
  <w16cid:commentId w16cid:paraId="42C319B0" w16cid:durableId="2611493E"/>
  <w16cid:commentId w16cid:paraId="24CE0DB9" w16cid:durableId="26114969"/>
  <w16cid:commentId w16cid:paraId="499C13B7" w16cid:durableId="2611496B"/>
  <w16cid:commentId w16cid:paraId="0AF39622" w16cid:durableId="26114970"/>
  <w16cid:commentId w16cid:paraId="6FA86F50" w16cid:durableId="2623E3E1"/>
  <w16cid:commentId w16cid:paraId="1E512F61" w16cid:durableId="46CD1A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305B" w14:textId="77777777" w:rsidR="000F6675" w:rsidRDefault="000F6675" w:rsidP="00B852F2">
      <w:r>
        <w:separator/>
      </w:r>
    </w:p>
  </w:endnote>
  <w:endnote w:type="continuationSeparator" w:id="0">
    <w:p w14:paraId="1A651F11" w14:textId="77777777" w:rsidR="000F6675" w:rsidRDefault="000F6675" w:rsidP="00B852F2">
      <w:r>
        <w:continuationSeparator/>
      </w:r>
    </w:p>
  </w:endnote>
  <w:endnote w:type="continuationNotice" w:id="1">
    <w:p w14:paraId="36B23280" w14:textId="77777777" w:rsidR="000F6675" w:rsidRDefault="000F66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6A4D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DD98" w14:textId="77777777" w:rsidR="00F31074" w:rsidRPr="00F31074" w:rsidRDefault="00F310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C8AD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B028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1471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A7C5" w14:textId="77777777" w:rsidR="000F6675" w:rsidRDefault="000F6675" w:rsidP="00B852F2">
      <w:r>
        <w:separator/>
      </w:r>
    </w:p>
  </w:footnote>
  <w:footnote w:type="continuationSeparator" w:id="0">
    <w:p w14:paraId="017FE10D" w14:textId="77777777" w:rsidR="000F6675" w:rsidRDefault="000F6675" w:rsidP="00B852F2">
      <w:r>
        <w:continuationSeparator/>
      </w:r>
    </w:p>
  </w:footnote>
  <w:footnote w:type="continuationNotice" w:id="1">
    <w:p w14:paraId="11980CD1" w14:textId="77777777" w:rsidR="000F6675" w:rsidRDefault="000F66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BF73" w14:textId="77777777" w:rsidR="0092301E" w:rsidRPr="00EC49FE" w:rsidRDefault="0092301E" w:rsidP="00B852F2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14:paraId="54147565" w14:textId="77777777" w:rsidR="0092301E" w:rsidRPr="00EC49FE" w:rsidRDefault="0092301E" w:rsidP="00B852F2"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8DF8" w14:textId="6FB7D01F" w:rsidR="0092301E" w:rsidRPr="00F31074" w:rsidRDefault="0092301E" w:rsidP="00F31074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B162" w14:textId="77777777" w:rsidR="0092301E" w:rsidRPr="00EC49FE" w:rsidRDefault="0092301E" w:rsidP="00B852F2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14:paraId="41B6CA61" w14:textId="77777777" w:rsidR="0092301E" w:rsidRPr="00EC49FE" w:rsidRDefault="0092301E" w:rsidP="00B852F2">
    <w:r w:rsidRPr="00EC49FE">
      <w:t>S. Sandri, J. Stolfi, L.Velho</w:t>
    </w:r>
  </w:p>
  <w:p w14:paraId="1C7EB38C" w14:textId="77777777" w:rsidR="0092301E" w:rsidRDefault="0092301E" w:rsidP="00B852F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658B" w14:textId="474A5B28" w:rsidR="0092301E" w:rsidRPr="00F31074" w:rsidRDefault="0092301E" w:rsidP="00F31074">
    <w:pPr>
      <w:pStyle w:val="Cabealho"/>
      <w:ind w:firstLine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AP0yM1a9hxIVU" id="vfTF8nps"/>
    <int:WordHash hashCode="nSTeOse1+753am" id="MDYiQjDh"/>
    <int:WordHash hashCode="UirzomISKJMpDS" id="sgLnJLPu"/>
    <int:WordHash hashCode="hlGN4zSzkJHd2F" id="1xmKSL9g"/>
  </int:Manifest>
  <int:Observations>
    <int:Content id="vfTF8nps">
      <int:Rejection type="LegacyProofing"/>
    </int:Content>
    <int:Content id="MDYiQjDh">
      <int:Rejection type="LegacyProofing"/>
    </int:Content>
    <int:Content id="sgLnJLPu">
      <int:Rejection type="LegacyProofing"/>
    </int:Content>
    <int:Content id="1xmKSL9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8655A"/>
    <w:multiLevelType w:val="hybridMultilevel"/>
    <w:tmpl w:val="FAD210BC"/>
    <w:lvl w:ilvl="0" w:tplc="621A1952">
      <w:start w:val="1"/>
      <w:numFmt w:val="lowerLetter"/>
      <w:lvlText w:val="%1."/>
      <w:lvlJc w:val="left"/>
      <w:pPr>
        <w:ind w:left="720" w:hanging="360"/>
      </w:pPr>
    </w:lvl>
    <w:lvl w:ilvl="1" w:tplc="A38A65CE">
      <w:start w:val="1"/>
      <w:numFmt w:val="lowerLetter"/>
      <w:lvlText w:val="%2."/>
      <w:lvlJc w:val="left"/>
      <w:pPr>
        <w:ind w:left="1440" w:hanging="360"/>
      </w:pPr>
    </w:lvl>
    <w:lvl w:ilvl="2" w:tplc="218A31EE">
      <w:start w:val="1"/>
      <w:numFmt w:val="lowerRoman"/>
      <w:lvlText w:val="%3."/>
      <w:lvlJc w:val="right"/>
      <w:pPr>
        <w:ind w:left="2160" w:hanging="180"/>
      </w:pPr>
    </w:lvl>
    <w:lvl w:ilvl="3" w:tplc="E748556A">
      <w:start w:val="1"/>
      <w:numFmt w:val="decimal"/>
      <w:lvlText w:val="%4."/>
      <w:lvlJc w:val="left"/>
      <w:pPr>
        <w:ind w:left="2880" w:hanging="360"/>
      </w:pPr>
    </w:lvl>
    <w:lvl w:ilvl="4" w:tplc="2572DD56">
      <w:start w:val="1"/>
      <w:numFmt w:val="lowerLetter"/>
      <w:lvlText w:val="%5."/>
      <w:lvlJc w:val="left"/>
      <w:pPr>
        <w:ind w:left="3600" w:hanging="360"/>
      </w:pPr>
    </w:lvl>
    <w:lvl w:ilvl="5" w:tplc="ED8E1918">
      <w:start w:val="1"/>
      <w:numFmt w:val="lowerRoman"/>
      <w:lvlText w:val="%6."/>
      <w:lvlJc w:val="right"/>
      <w:pPr>
        <w:ind w:left="4320" w:hanging="180"/>
      </w:pPr>
    </w:lvl>
    <w:lvl w:ilvl="6" w:tplc="03F89036">
      <w:start w:val="1"/>
      <w:numFmt w:val="decimal"/>
      <w:lvlText w:val="%7."/>
      <w:lvlJc w:val="left"/>
      <w:pPr>
        <w:ind w:left="5040" w:hanging="360"/>
      </w:pPr>
    </w:lvl>
    <w:lvl w:ilvl="7" w:tplc="DD56CF40">
      <w:start w:val="1"/>
      <w:numFmt w:val="lowerLetter"/>
      <w:lvlText w:val="%8."/>
      <w:lvlJc w:val="left"/>
      <w:pPr>
        <w:ind w:left="5760" w:hanging="360"/>
      </w:pPr>
    </w:lvl>
    <w:lvl w:ilvl="8" w:tplc="7158BB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C2B8B"/>
    <w:multiLevelType w:val="multilevel"/>
    <w:tmpl w:val="33EE9B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553307"/>
    <w:multiLevelType w:val="singleLevel"/>
    <w:tmpl w:val="17EC0E56"/>
    <w:lvl w:ilvl="0">
      <w:start w:val="1"/>
      <w:numFmt w:val="bullet"/>
      <w:pStyle w:val="Listag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AE63B9D"/>
    <w:multiLevelType w:val="multilevel"/>
    <w:tmpl w:val="9094F2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4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12457B7"/>
    <w:multiLevelType w:val="hybridMultilevel"/>
    <w:tmpl w:val="B3C2B4F8"/>
    <w:lvl w:ilvl="0" w:tplc="2A2C64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B6B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AE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4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E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A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C7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C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2F6DD6"/>
    <w:multiLevelType w:val="hybridMultilevel"/>
    <w:tmpl w:val="104C7CA0"/>
    <w:lvl w:ilvl="0" w:tplc="7D7A2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3AA6032"/>
    <w:multiLevelType w:val="hybridMultilevel"/>
    <w:tmpl w:val="FFFFFFFF"/>
    <w:lvl w:ilvl="0" w:tplc="5AA27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C6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E7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0B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29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8C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25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3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E1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74747"/>
    <w:multiLevelType w:val="hybridMultilevel"/>
    <w:tmpl w:val="04160001"/>
    <w:lvl w:ilvl="0" w:tplc="AF9443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36869C">
      <w:numFmt w:val="decimal"/>
      <w:lvlText w:val=""/>
      <w:lvlJc w:val="left"/>
    </w:lvl>
    <w:lvl w:ilvl="2" w:tplc="9048AD9C">
      <w:numFmt w:val="decimal"/>
      <w:lvlText w:val=""/>
      <w:lvlJc w:val="left"/>
    </w:lvl>
    <w:lvl w:ilvl="3" w:tplc="C7768DBA">
      <w:numFmt w:val="decimal"/>
      <w:lvlText w:val=""/>
      <w:lvlJc w:val="left"/>
    </w:lvl>
    <w:lvl w:ilvl="4" w:tplc="9FC60E06">
      <w:numFmt w:val="decimal"/>
      <w:lvlText w:val=""/>
      <w:lvlJc w:val="left"/>
    </w:lvl>
    <w:lvl w:ilvl="5" w:tplc="5DE6C1E0">
      <w:numFmt w:val="decimal"/>
      <w:lvlText w:val=""/>
      <w:lvlJc w:val="left"/>
    </w:lvl>
    <w:lvl w:ilvl="6" w:tplc="494448D4">
      <w:numFmt w:val="decimal"/>
      <w:lvlText w:val=""/>
      <w:lvlJc w:val="left"/>
    </w:lvl>
    <w:lvl w:ilvl="7" w:tplc="62C242DA">
      <w:numFmt w:val="decimal"/>
      <w:lvlText w:val=""/>
      <w:lvlJc w:val="left"/>
    </w:lvl>
    <w:lvl w:ilvl="8" w:tplc="0A6C2324">
      <w:numFmt w:val="decimal"/>
      <w:lvlText w:val=""/>
      <w:lvlJc w:val="left"/>
    </w:lvl>
  </w:abstractNum>
  <w:abstractNum w:abstractNumId="22" w15:restartNumberingAfterBreak="0">
    <w:nsid w:val="26FD70BA"/>
    <w:multiLevelType w:val="hybridMultilevel"/>
    <w:tmpl w:val="FFFFFFFF"/>
    <w:lvl w:ilvl="0" w:tplc="B50E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84E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8E4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49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83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C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8D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E0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CA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84F56"/>
    <w:multiLevelType w:val="hybridMultilevel"/>
    <w:tmpl w:val="AF56E71A"/>
    <w:lvl w:ilvl="0" w:tplc="5BEE4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278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DA5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6B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22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0B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3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8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E3A7C"/>
    <w:multiLevelType w:val="hybridMultilevel"/>
    <w:tmpl w:val="B3CC2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7243FB"/>
    <w:multiLevelType w:val="hybridMultilevel"/>
    <w:tmpl w:val="4B208E54"/>
    <w:lvl w:ilvl="0" w:tplc="D2129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2BA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3A8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4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66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83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CD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2A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A9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A05B5"/>
    <w:multiLevelType w:val="hybridMultilevel"/>
    <w:tmpl w:val="76369A36"/>
    <w:lvl w:ilvl="0" w:tplc="D6F648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191A"/>
    <w:multiLevelType w:val="multilevel"/>
    <w:tmpl w:val="06C03EE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B05641A"/>
    <w:multiLevelType w:val="hybridMultilevel"/>
    <w:tmpl w:val="04160001"/>
    <w:lvl w:ilvl="0" w:tplc="5364B0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503A98">
      <w:numFmt w:val="decimal"/>
      <w:lvlText w:val=""/>
      <w:lvlJc w:val="left"/>
    </w:lvl>
    <w:lvl w:ilvl="2" w:tplc="34B6A0E6">
      <w:numFmt w:val="decimal"/>
      <w:lvlText w:val=""/>
      <w:lvlJc w:val="left"/>
    </w:lvl>
    <w:lvl w:ilvl="3" w:tplc="0100A1E0">
      <w:numFmt w:val="decimal"/>
      <w:lvlText w:val=""/>
      <w:lvlJc w:val="left"/>
    </w:lvl>
    <w:lvl w:ilvl="4" w:tplc="8A9C1324">
      <w:numFmt w:val="decimal"/>
      <w:lvlText w:val=""/>
      <w:lvlJc w:val="left"/>
    </w:lvl>
    <w:lvl w:ilvl="5" w:tplc="CE1C8688">
      <w:numFmt w:val="decimal"/>
      <w:lvlText w:val=""/>
      <w:lvlJc w:val="left"/>
    </w:lvl>
    <w:lvl w:ilvl="6" w:tplc="82069B00">
      <w:numFmt w:val="decimal"/>
      <w:lvlText w:val=""/>
      <w:lvlJc w:val="left"/>
    </w:lvl>
    <w:lvl w:ilvl="7" w:tplc="D25EEE12">
      <w:numFmt w:val="decimal"/>
      <w:lvlText w:val=""/>
      <w:lvlJc w:val="left"/>
    </w:lvl>
    <w:lvl w:ilvl="8" w:tplc="E83AA0A8">
      <w:numFmt w:val="decimal"/>
      <w:lvlText w:val=""/>
      <w:lvlJc w:val="left"/>
    </w:lvl>
  </w:abstractNum>
  <w:abstractNum w:abstractNumId="29" w15:restartNumberingAfterBreak="0">
    <w:nsid w:val="3B295F06"/>
    <w:multiLevelType w:val="hybridMultilevel"/>
    <w:tmpl w:val="AD0E7A60"/>
    <w:lvl w:ilvl="0" w:tplc="C158BE5C">
      <w:start w:val="1"/>
      <w:numFmt w:val="lowerLetter"/>
      <w:lvlText w:val="%1)"/>
      <w:lvlJc w:val="left"/>
      <w:pPr>
        <w:ind w:left="720" w:hanging="360"/>
      </w:pPr>
    </w:lvl>
    <w:lvl w:ilvl="1" w:tplc="D2F813E4">
      <w:start w:val="1"/>
      <w:numFmt w:val="lowerRoman"/>
      <w:lvlText w:val="%2."/>
      <w:lvlJc w:val="right"/>
      <w:pPr>
        <w:ind w:left="1440" w:hanging="360"/>
      </w:pPr>
    </w:lvl>
    <w:lvl w:ilvl="2" w:tplc="D2F813E4">
      <w:start w:val="1"/>
      <w:numFmt w:val="lowerRoman"/>
      <w:lvlText w:val="%3."/>
      <w:lvlJc w:val="right"/>
      <w:pPr>
        <w:ind w:left="2160" w:hanging="180"/>
      </w:pPr>
    </w:lvl>
    <w:lvl w:ilvl="3" w:tplc="66EE0F28">
      <w:start w:val="1"/>
      <w:numFmt w:val="decimal"/>
      <w:lvlText w:val="%4."/>
      <w:lvlJc w:val="left"/>
      <w:pPr>
        <w:ind w:left="2880" w:hanging="360"/>
      </w:pPr>
    </w:lvl>
    <w:lvl w:ilvl="4" w:tplc="BB346870">
      <w:start w:val="1"/>
      <w:numFmt w:val="lowerLetter"/>
      <w:lvlText w:val="%5."/>
      <w:lvlJc w:val="left"/>
      <w:pPr>
        <w:ind w:left="3600" w:hanging="360"/>
      </w:pPr>
    </w:lvl>
    <w:lvl w:ilvl="5" w:tplc="1FC8B9F4">
      <w:start w:val="1"/>
      <w:numFmt w:val="lowerRoman"/>
      <w:lvlText w:val="%6."/>
      <w:lvlJc w:val="right"/>
      <w:pPr>
        <w:ind w:left="4320" w:hanging="180"/>
      </w:pPr>
    </w:lvl>
    <w:lvl w:ilvl="6" w:tplc="3932BA66">
      <w:start w:val="1"/>
      <w:numFmt w:val="decimal"/>
      <w:lvlText w:val="%7."/>
      <w:lvlJc w:val="left"/>
      <w:pPr>
        <w:ind w:left="5040" w:hanging="360"/>
      </w:pPr>
    </w:lvl>
    <w:lvl w:ilvl="7" w:tplc="82F6A130">
      <w:start w:val="1"/>
      <w:numFmt w:val="lowerLetter"/>
      <w:lvlText w:val="%8."/>
      <w:lvlJc w:val="left"/>
      <w:pPr>
        <w:ind w:left="5760" w:hanging="360"/>
      </w:pPr>
    </w:lvl>
    <w:lvl w:ilvl="8" w:tplc="46CA2D8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7E2095"/>
    <w:multiLevelType w:val="hybridMultilevel"/>
    <w:tmpl w:val="3FB69484"/>
    <w:lvl w:ilvl="0" w:tplc="2CAE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43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C4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87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67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8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E2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0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1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1057"/>
    <w:multiLevelType w:val="multi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719105E"/>
    <w:multiLevelType w:val="hybridMultilevel"/>
    <w:tmpl w:val="E070A6F2"/>
    <w:lvl w:ilvl="0" w:tplc="4EC65D2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5C65FA">
      <w:numFmt w:val="decimal"/>
      <w:lvlText w:val=""/>
      <w:lvlJc w:val="left"/>
    </w:lvl>
    <w:lvl w:ilvl="2" w:tplc="BB74F774">
      <w:numFmt w:val="decimal"/>
      <w:lvlText w:val=""/>
      <w:lvlJc w:val="left"/>
    </w:lvl>
    <w:lvl w:ilvl="3" w:tplc="D7649D8A">
      <w:numFmt w:val="decimal"/>
      <w:lvlText w:val=""/>
      <w:lvlJc w:val="left"/>
    </w:lvl>
    <w:lvl w:ilvl="4" w:tplc="67FEFDC0">
      <w:numFmt w:val="decimal"/>
      <w:lvlText w:val=""/>
      <w:lvlJc w:val="left"/>
    </w:lvl>
    <w:lvl w:ilvl="5" w:tplc="4AE80B52">
      <w:numFmt w:val="decimal"/>
      <w:lvlText w:val=""/>
      <w:lvlJc w:val="left"/>
    </w:lvl>
    <w:lvl w:ilvl="6" w:tplc="AF40ACB0">
      <w:numFmt w:val="decimal"/>
      <w:lvlText w:val=""/>
      <w:lvlJc w:val="left"/>
    </w:lvl>
    <w:lvl w:ilvl="7" w:tplc="53FC4192">
      <w:numFmt w:val="decimal"/>
      <w:lvlText w:val=""/>
      <w:lvlJc w:val="left"/>
    </w:lvl>
    <w:lvl w:ilvl="8" w:tplc="D0945DA4">
      <w:numFmt w:val="decimal"/>
      <w:lvlText w:val=""/>
      <w:lvlJc w:val="left"/>
    </w:lvl>
  </w:abstractNum>
  <w:abstractNum w:abstractNumId="33" w15:restartNumberingAfterBreak="0">
    <w:nsid w:val="60124E38"/>
    <w:multiLevelType w:val="hybridMultilevel"/>
    <w:tmpl w:val="FFFFFFFF"/>
    <w:lvl w:ilvl="0" w:tplc="120A7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4F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E4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02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20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E5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6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08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3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91833"/>
    <w:multiLevelType w:val="hybridMultilevel"/>
    <w:tmpl w:val="0B88CCAC"/>
    <w:lvl w:ilvl="0" w:tplc="58367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27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E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6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6C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A4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2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CC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5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73703"/>
    <w:multiLevelType w:val="multilevel"/>
    <w:tmpl w:val="500A218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4C10F2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8426D9"/>
    <w:multiLevelType w:val="hybridMultilevel"/>
    <w:tmpl w:val="FFFFFFFF"/>
    <w:lvl w:ilvl="0" w:tplc="0DA02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221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5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E3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C7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4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EA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D07C7"/>
    <w:multiLevelType w:val="hybridMultilevel"/>
    <w:tmpl w:val="1324B14E"/>
    <w:lvl w:ilvl="0" w:tplc="B9F8D82E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 w:tplc="07F45EB2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 w:tplc="4224EB3E">
      <w:start w:val="1"/>
      <w:numFmt w:val="lowerLetter"/>
      <w:lvlText w:val="%3)"/>
      <w:lvlJc w:val="left"/>
      <w:pPr>
        <w:ind w:left="1440" w:firstLine="1080"/>
      </w:pPr>
      <w:rPr>
        <w:vertAlign w:val="baseline"/>
      </w:rPr>
    </w:lvl>
    <w:lvl w:ilvl="3" w:tplc="336ABF54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 w:tplc="A0BAAAD6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 w:tplc="87CE5B96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 w:tplc="E014015E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 w:tplc="D8CA70DE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 w:tplc="6CC8BB34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39" w15:restartNumberingAfterBreak="0">
    <w:nsid w:val="6A1E4D7E"/>
    <w:multiLevelType w:val="hybridMultilevel"/>
    <w:tmpl w:val="4746DEA8"/>
    <w:lvl w:ilvl="0" w:tplc="04160017">
      <w:start w:val="1"/>
      <w:numFmt w:val="lowerLetter"/>
      <w:lvlText w:val="%1)"/>
      <w:lvlJc w:val="left"/>
      <w:pPr>
        <w:ind w:left="725" w:hanging="360"/>
      </w:pPr>
    </w:lvl>
    <w:lvl w:ilvl="1" w:tplc="04160019" w:tentative="1">
      <w:start w:val="1"/>
      <w:numFmt w:val="lowerLetter"/>
      <w:lvlText w:val="%2."/>
      <w:lvlJc w:val="left"/>
      <w:pPr>
        <w:ind w:left="1445" w:hanging="360"/>
      </w:pPr>
    </w:lvl>
    <w:lvl w:ilvl="2" w:tplc="0416001B" w:tentative="1">
      <w:start w:val="1"/>
      <w:numFmt w:val="lowerRoman"/>
      <w:lvlText w:val="%3."/>
      <w:lvlJc w:val="right"/>
      <w:pPr>
        <w:ind w:left="2165" w:hanging="180"/>
      </w:pPr>
    </w:lvl>
    <w:lvl w:ilvl="3" w:tplc="0416000F" w:tentative="1">
      <w:start w:val="1"/>
      <w:numFmt w:val="decimal"/>
      <w:lvlText w:val="%4."/>
      <w:lvlJc w:val="left"/>
      <w:pPr>
        <w:ind w:left="2885" w:hanging="360"/>
      </w:pPr>
    </w:lvl>
    <w:lvl w:ilvl="4" w:tplc="04160019" w:tentative="1">
      <w:start w:val="1"/>
      <w:numFmt w:val="lowerLetter"/>
      <w:lvlText w:val="%5."/>
      <w:lvlJc w:val="left"/>
      <w:pPr>
        <w:ind w:left="3605" w:hanging="360"/>
      </w:pPr>
    </w:lvl>
    <w:lvl w:ilvl="5" w:tplc="0416001B" w:tentative="1">
      <w:start w:val="1"/>
      <w:numFmt w:val="lowerRoman"/>
      <w:lvlText w:val="%6."/>
      <w:lvlJc w:val="right"/>
      <w:pPr>
        <w:ind w:left="4325" w:hanging="180"/>
      </w:pPr>
    </w:lvl>
    <w:lvl w:ilvl="6" w:tplc="0416000F" w:tentative="1">
      <w:start w:val="1"/>
      <w:numFmt w:val="decimal"/>
      <w:lvlText w:val="%7."/>
      <w:lvlJc w:val="left"/>
      <w:pPr>
        <w:ind w:left="5045" w:hanging="360"/>
      </w:pPr>
    </w:lvl>
    <w:lvl w:ilvl="7" w:tplc="04160019" w:tentative="1">
      <w:start w:val="1"/>
      <w:numFmt w:val="lowerLetter"/>
      <w:lvlText w:val="%8."/>
      <w:lvlJc w:val="left"/>
      <w:pPr>
        <w:ind w:left="5765" w:hanging="360"/>
      </w:pPr>
    </w:lvl>
    <w:lvl w:ilvl="8" w:tplc="0416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0" w15:restartNumberingAfterBreak="0">
    <w:nsid w:val="6F1667DC"/>
    <w:multiLevelType w:val="hybridMultilevel"/>
    <w:tmpl w:val="FFFFFFFF"/>
    <w:lvl w:ilvl="0" w:tplc="489C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20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8C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49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CE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04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8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D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A3E2E"/>
    <w:multiLevelType w:val="hybridMultilevel"/>
    <w:tmpl w:val="4B0A2C32"/>
    <w:lvl w:ilvl="0" w:tplc="270ECE7E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 w:tplc="6AE43FC2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 w:tplc="706EBB4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 w:tplc="0226B1A4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 w:tplc="8732FCCC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 w:tplc="C66CCE6A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 w:tplc="6CBE0D48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 w:tplc="CE5C15B4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 w:tplc="00E0121C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42" w15:restartNumberingAfterBreak="0">
    <w:nsid w:val="769D394D"/>
    <w:multiLevelType w:val="hybridMultilevel"/>
    <w:tmpl w:val="1624DC8E"/>
    <w:lvl w:ilvl="0" w:tplc="DCC06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6F8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B69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0A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41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88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AF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2A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D90"/>
    <w:multiLevelType w:val="hybridMultilevel"/>
    <w:tmpl w:val="FFFFFFFF"/>
    <w:lvl w:ilvl="0" w:tplc="6F86D26A">
      <w:start w:val="1"/>
      <w:numFmt w:val="lowerLetter"/>
      <w:lvlText w:val="%1."/>
      <w:lvlJc w:val="left"/>
      <w:pPr>
        <w:ind w:left="720" w:hanging="360"/>
      </w:pPr>
    </w:lvl>
    <w:lvl w:ilvl="1" w:tplc="AB9C1AAC">
      <w:start w:val="1"/>
      <w:numFmt w:val="lowerLetter"/>
      <w:lvlText w:val="%2."/>
      <w:lvlJc w:val="left"/>
      <w:pPr>
        <w:ind w:left="1440" w:hanging="360"/>
      </w:pPr>
    </w:lvl>
    <w:lvl w:ilvl="2" w:tplc="798A3A0A">
      <w:start w:val="1"/>
      <w:numFmt w:val="lowerRoman"/>
      <w:lvlText w:val="%3."/>
      <w:lvlJc w:val="right"/>
      <w:pPr>
        <w:ind w:left="2160" w:hanging="180"/>
      </w:pPr>
    </w:lvl>
    <w:lvl w:ilvl="3" w:tplc="08282E54">
      <w:start w:val="1"/>
      <w:numFmt w:val="decimal"/>
      <w:lvlText w:val="%4."/>
      <w:lvlJc w:val="left"/>
      <w:pPr>
        <w:ind w:left="2880" w:hanging="360"/>
      </w:pPr>
    </w:lvl>
    <w:lvl w:ilvl="4" w:tplc="B50CFAFE">
      <w:start w:val="1"/>
      <w:numFmt w:val="lowerLetter"/>
      <w:lvlText w:val="%5."/>
      <w:lvlJc w:val="left"/>
      <w:pPr>
        <w:ind w:left="3600" w:hanging="360"/>
      </w:pPr>
    </w:lvl>
    <w:lvl w:ilvl="5" w:tplc="A384A6D2">
      <w:start w:val="1"/>
      <w:numFmt w:val="lowerRoman"/>
      <w:lvlText w:val="%6."/>
      <w:lvlJc w:val="right"/>
      <w:pPr>
        <w:ind w:left="4320" w:hanging="180"/>
      </w:pPr>
    </w:lvl>
    <w:lvl w:ilvl="6" w:tplc="7564FC14">
      <w:start w:val="1"/>
      <w:numFmt w:val="decimal"/>
      <w:lvlText w:val="%7."/>
      <w:lvlJc w:val="left"/>
      <w:pPr>
        <w:ind w:left="5040" w:hanging="360"/>
      </w:pPr>
    </w:lvl>
    <w:lvl w:ilvl="7" w:tplc="2BDAC82C">
      <w:start w:val="1"/>
      <w:numFmt w:val="lowerLetter"/>
      <w:lvlText w:val="%8."/>
      <w:lvlJc w:val="left"/>
      <w:pPr>
        <w:ind w:left="5760" w:hanging="360"/>
      </w:pPr>
    </w:lvl>
    <w:lvl w:ilvl="8" w:tplc="C700D83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E2AB2"/>
    <w:multiLevelType w:val="multilevel"/>
    <w:tmpl w:val="500A218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41951194">
    <w:abstractNumId w:val="14"/>
  </w:num>
  <w:num w:numId="2" w16cid:durableId="979118642">
    <w:abstractNumId w:val="19"/>
  </w:num>
  <w:num w:numId="3" w16cid:durableId="660347781">
    <w:abstractNumId w:val="21"/>
  </w:num>
  <w:num w:numId="4" w16cid:durableId="469249809">
    <w:abstractNumId w:val="28"/>
  </w:num>
  <w:num w:numId="5" w16cid:durableId="1186596608">
    <w:abstractNumId w:val="12"/>
  </w:num>
  <w:num w:numId="6" w16cid:durableId="856191325">
    <w:abstractNumId w:val="32"/>
  </w:num>
  <w:num w:numId="7" w16cid:durableId="152642935">
    <w:abstractNumId w:val="18"/>
  </w:num>
  <w:num w:numId="8" w16cid:durableId="2085688401">
    <w:abstractNumId w:val="31"/>
  </w:num>
  <w:num w:numId="9" w16cid:durableId="2075738900">
    <w:abstractNumId w:val="17"/>
  </w:num>
  <w:num w:numId="10" w16cid:durableId="1248492115">
    <w:abstractNumId w:val="9"/>
  </w:num>
  <w:num w:numId="11" w16cid:durableId="80755904">
    <w:abstractNumId w:val="7"/>
  </w:num>
  <w:num w:numId="12" w16cid:durableId="857038936">
    <w:abstractNumId w:val="6"/>
  </w:num>
  <w:num w:numId="13" w16cid:durableId="774247676">
    <w:abstractNumId w:val="5"/>
  </w:num>
  <w:num w:numId="14" w16cid:durableId="1579048833">
    <w:abstractNumId w:val="4"/>
  </w:num>
  <w:num w:numId="15" w16cid:durableId="1375304795">
    <w:abstractNumId w:val="8"/>
  </w:num>
  <w:num w:numId="16" w16cid:durableId="771391188">
    <w:abstractNumId w:val="3"/>
  </w:num>
  <w:num w:numId="17" w16cid:durableId="1571504891">
    <w:abstractNumId w:val="2"/>
  </w:num>
  <w:num w:numId="18" w16cid:durableId="2033416146">
    <w:abstractNumId w:val="1"/>
  </w:num>
  <w:num w:numId="19" w16cid:durableId="327831760">
    <w:abstractNumId w:val="0"/>
  </w:num>
  <w:num w:numId="20" w16cid:durableId="1973173515">
    <w:abstractNumId w:val="13"/>
  </w:num>
  <w:num w:numId="21" w16cid:durableId="1777939800">
    <w:abstractNumId w:val="38"/>
  </w:num>
  <w:num w:numId="22" w16cid:durableId="98186124">
    <w:abstractNumId w:val="41"/>
  </w:num>
  <w:num w:numId="23" w16cid:durableId="445198649">
    <w:abstractNumId w:val="39"/>
  </w:num>
  <w:num w:numId="24" w16cid:durableId="1855416250">
    <w:abstractNumId w:val="44"/>
  </w:num>
  <w:num w:numId="25" w16cid:durableId="718209704">
    <w:abstractNumId w:val="15"/>
  </w:num>
  <w:num w:numId="26" w16cid:durableId="103887251">
    <w:abstractNumId w:val="29"/>
  </w:num>
  <w:num w:numId="27" w16cid:durableId="1153989400">
    <w:abstractNumId w:val="44"/>
    <w:lvlOverride w:ilvl="0">
      <w:startOverride w:val="1"/>
    </w:lvlOverride>
  </w:num>
  <w:num w:numId="28" w16cid:durableId="1806124689">
    <w:abstractNumId w:val="36"/>
  </w:num>
  <w:num w:numId="29" w16cid:durableId="1639846925">
    <w:abstractNumId w:val="44"/>
  </w:num>
  <w:num w:numId="30" w16cid:durableId="133984460">
    <w:abstractNumId w:val="10"/>
  </w:num>
  <w:num w:numId="31" w16cid:durableId="273755452">
    <w:abstractNumId w:val="23"/>
  </w:num>
  <w:num w:numId="32" w16cid:durableId="225846477">
    <w:abstractNumId w:val="25"/>
  </w:num>
  <w:num w:numId="33" w16cid:durableId="9265368">
    <w:abstractNumId w:val="42"/>
  </w:num>
  <w:num w:numId="34" w16cid:durableId="2074891747">
    <w:abstractNumId w:val="30"/>
  </w:num>
  <w:num w:numId="35" w16cid:durableId="1202326857">
    <w:abstractNumId w:val="43"/>
  </w:num>
  <w:num w:numId="36" w16cid:durableId="1461999889">
    <w:abstractNumId w:val="33"/>
  </w:num>
  <w:num w:numId="37" w16cid:durableId="866219734">
    <w:abstractNumId w:val="22"/>
  </w:num>
  <w:num w:numId="38" w16cid:durableId="965088528">
    <w:abstractNumId w:val="37"/>
  </w:num>
  <w:num w:numId="39" w16cid:durableId="1119378786">
    <w:abstractNumId w:val="40"/>
  </w:num>
  <w:num w:numId="40" w16cid:durableId="1683240271">
    <w:abstractNumId w:val="35"/>
  </w:num>
  <w:num w:numId="41" w16cid:durableId="1640383051">
    <w:abstractNumId w:val="11"/>
  </w:num>
  <w:num w:numId="42" w16cid:durableId="2021656293">
    <w:abstractNumId w:val="27"/>
  </w:num>
  <w:num w:numId="43" w16cid:durableId="13805928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30288610">
    <w:abstractNumId w:val="16"/>
  </w:num>
  <w:num w:numId="45" w16cid:durableId="496120137">
    <w:abstractNumId w:val="26"/>
  </w:num>
  <w:num w:numId="46" w16cid:durableId="1804276248">
    <w:abstractNumId w:val="34"/>
  </w:num>
  <w:num w:numId="47" w16cid:durableId="881015535">
    <w:abstractNumId w:val="20"/>
  </w:num>
  <w:num w:numId="48" w16cid:durableId="585304448">
    <w:abstractNumId w:val="24"/>
  </w:num>
  <w:num w:numId="49" w16cid:durableId="18057802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Devesa">
    <w15:presenceInfo w15:providerId="None" w15:userId="Bruno Devesa"/>
  </w15:person>
  <w15:person w15:author="Sanderson Esteves Vieira">
    <w15:presenceInfo w15:providerId="AD" w15:userId="S::1411835@sga.pucminas.br::c3418e42-8652-4d1d-8952-b6f38094e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 w:cryptProviderType="rsaAES" w:cryptAlgorithmClass="hash" w:cryptAlgorithmType="typeAny" w:cryptAlgorithmSid="14" w:cryptSpinCount="100000" w:hash="1vHHrFtGe61K4AMR+rHq6cfzc0e2H3vMJk35M8IfSJxTy9Wg0Kj5hcleUWgZmGAQ9ykLZPymXdA4GWLFbuH7cg==" w:salt="Tt9YcfEzCVstjIK1GHQLHA==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0EF2"/>
    <w:rsid w:val="0000187A"/>
    <w:rsid w:val="00003B87"/>
    <w:rsid w:val="000105DF"/>
    <w:rsid w:val="00011B17"/>
    <w:rsid w:val="00011DDE"/>
    <w:rsid w:val="00012E90"/>
    <w:rsid w:val="00013B72"/>
    <w:rsid w:val="00014C08"/>
    <w:rsid w:val="00015458"/>
    <w:rsid w:val="00015DCB"/>
    <w:rsid w:val="00017E54"/>
    <w:rsid w:val="000210E2"/>
    <w:rsid w:val="0002121D"/>
    <w:rsid w:val="00022357"/>
    <w:rsid w:val="00022497"/>
    <w:rsid w:val="0002297A"/>
    <w:rsid w:val="00024CA6"/>
    <w:rsid w:val="00025030"/>
    <w:rsid w:val="000265E1"/>
    <w:rsid w:val="0002660E"/>
    <w:rsid w:val="000274F8"/>
    <w:rsid w:val="000308BA"/>
    <w:rsid w:val="00030B2B"/>
    <w:rsid w:val="00031BAE"/>
    <w:rsid w:val="00031FBC"/>
    <w:rsid w:val="00031FD1"/>
    <w:rsid w:val="00033050"/>
    <w:rsid w:val="0003349B"/>
    <w:rsid w:val="000338BD"/>
    <w:rsid w:val="00033A8D"/>
    <w:rsid w:val="00033BB1"/>
    <w:rsid w:val="00034BDE"/>
    <w:rsid w:val="0003507A"/>
    <w:rsid w:val="000351F7"/>
    <w:rsid w:val="0003606F"/>
    <w:rsid w:val="000368D4"/>
    <w:rsid w:val="0004002A"/>
    <w:rsid w:val="00041ADD"/>
    <w:rsid w:val="00041D32"/>
    <w:rsid w:val="00042491"/>
    <w:rsid w:val="00043EFF"/>
    <w:rsid w:val="00043F01"/>
    <w:rsid w:val="0004553C"/>
    <w:rsid w:val="000506CD"/>
    <w:rsid w:val="0005140F"/>
    <w:rsid w:val="00051FFE"/>
    <w:rsid w:val="00053918"/>
    <w:rsid w:val="00053F48"/>
    <w:rsid w:val="00055A4C"/>
    <w:rsid w:val="00056408"/>
    <w:rsid w:val="0006015C"/>
    <w:rsid w:val="00063089"/>
    <w:rsid w:val="0006319B"/>
    <w:rsid w:val="00063EB5"/>
    <w:rsid w:val="00066F9D"/>
    <w:rsid w:val="000676FA"/>
    <w:rsid w:val="0007218C"/>
    <w:rsid w:val="0007249F"/>
    <w:rsid w:val="00072A21"/>
    <w:rsid w:val="000751CF"/>
    <w:rsid w:val="000762A7"/>
    <w:rsid w:val="0007784C"/>
    <w:rsid w:val="00077952"/>
    <w:rsid w:val="00077DDD"/>
    <w:rsid w:val="00077E62"/>
    <w:rsid w:val="0008073C"/>
    <w:rsid w:val="00082153"/>
    <w:rsid w:val="000822F4"/>
    <w:rsid w:val="000869F2"/>
    <w:rsid w:val="000903A7"/>
    <w:rsid w:val="00090D66"/>
    <w:rsid w:val="000916F3"/>
    <w:rsid w:val="000924B3"/>
    <w:rsid w:val="00092A70"/>
    <w:rsid w:val="0009395C"/>
    <w:rsid w:val="0009575B"/>
    <w:rsid w:val="0009669E"/>
    <w:rsid w:val="00097133"/>
    <w:rsid w:val="00097B6C"/>
    <w:rsid w:val="00097C20"/>
    <w:rsid w:val="000A0454"/>
    <w:rsid w:val="000A12E1"/>
    <w:rsid w:val="000A24FE"/>
    <w:rsid w:val="000A28E7"/>
    <w:rsid w:val="000A6599"/>
    <w:rsid w:val="000A6AEB"/>
    <w:rsid w:val="000A7539"/>
    <w:rsid w:val="000A7867"/>
    <w:rsid w:val="000B20E7"/>
    <w:rsid w:val="000B3639"/>
    <w:rsid w:val="000B461C"/>
    <w:rsid w:val="000B5FD5"/>
    <w:rsid w:val="000B7253"/>
    <w:rsid w:val="000C0CF0"/>
    <w:rsid w:val="000C39AC"/>
    <w:rsid w:val="000C423E"/>
    <w:rsid w:val="000C76BC"/>
    <w:rsid w:val="000D1110"/>
    <w:rsid w:val="000D20ED"/>
    <w:rsid w:val="000D26DB"/>
    <w:rsid w:val="000D2FA7"/>
    <w:rsid w:val="000D3A26"/>
    <w:rsid w:val="000D3A6D"/>
    <w:rsid w:val="000D4078"/>
    <w:rsid w:val="000D48BC"/>
    <w:rsid w:val="000D532F"/>
    <w:rsid w:val="000D694E"/>
    <w:rsid w:val="000D73B3"/>
    <w:rsid w:val="000D740B"/>
    <w:rsid w:val="000E085B"/>
    <w:rsid w:val="000E19C2"/>
    <w:rsid w:val="000E293F"/>
    <w:rsid w:val="000E47EE"/>
    <w:rsid w:val="000F233B"/>
    <w:rsid w:val="000F2B1C"/>
    <w:rsid w:val="000F2D75"/>
    <w:rsid w:val="000F41B9"/>
    <w:rsid w:val="000F42DD"/>
    <w:rsid w:val="000F4627"/>
    <w:rsid w:val="000F4E4A"/>
    <w:rsid w:val="000F5465"/>
    <w:rsid w:val="000F6675"/>
    <w:rsid w:val="000F6AA4"/>
    <w:rsid w:val="00102044"/>
    <w:rsid w:val="001050E6"/>
    <w:rsid w:val="00105EBB"/>
    <w:rsid w:val="001078D5"/>
    <w:rsid w:val="001118AF"/>
    <w:rsid w:val="001119AB"/>
    <w:rsid w:val="00114BC8"/>
    <w:rsid w:val="00114BEC"/>
    <w:rsid w:val="00114E28"/>
    <w:rsid w:val="001214D6"/>
    <w:rsid w:val="001223AB"/>
    <w:rsid w:val="00122DC5"/>
    <w:rsid w:val="00123479"/>
    <w:rsid w:val="00123809"/>
    <w:rsid w:val="001239D6"/>
    <w:rsid w:val="00125EED"/>
    <w:rsid w:val="00126340"/>
    <w:rsid w:val="00127A92"/>
    <w:rsid w:val="00127F87"/>
    <w:rsid w:val="00128933"/>
    <w:rsid w:val="00130409"/>
    <w:rsid w:val="0013194A"/>
    <w:rsid w:val="001319AD"/>
    <w:rsid w:val="00134AA4"/>
    <w:rsid w:val="00134DC1"/>
    <w:rsid w:val="00137199"/>
    <w:rsid w:val="00140616"/>
    <w:rsid w:val="00144320"/>
    <w:rsid w:val="00145ACA"/>
    <w:rsid w:val="00146F96"/>
    <w:rsid w:val="001503D2"/>
    <w:rsid w:val="00151CE1"/>
    <w:rsid w:val="00153CA7"/>
    <w:rsid w:val="0015514D"/>
    <w:rsid w:val="00156F8B"/>
    <w:rsid w:val="001574C4"/>
    <w:rsid w:val="00160A4A"/>
    <w:rsid w:val="00163227"/>
    <w:rsid w:val="00163CAB"/>
    <w:rsid w:val="00165AEE"/>
    <w:rsid w:val="00165E87"/>
    <w:rsid w:val="001661B6"/>
    <w:rsid w:val="00167738"/>
    <w:rsid w:val="0017034B"/>
    <w:rsid w:val="00170D29"/>
    <w:rsid w:val="00170FC2"/>
    <w:rsid w:val="00171B7B"/>
    <w:rsid w:val="00171EFF"/>
    <w:rsid w:val="001751F8"/>
    <w:rsid w:val="001757A4"/>
    <w:rsid w:val="0017624B"/>
    <w:rsid w:val="001768D9"/>
    <w:rsid w:val="00177EEB"/>
    <w:rsid w:val="00185FA4"/>
    <w:rsid w:val="00187AB0"/>
    <w:rsid w:val="001907A1"/>
    <w:rsid w:val="00190CFC"/>
    <w:rsid w:val="00191E51"/>
    <w:rsid w:val="00192391"/>
    <w:rsid w:val="0019444B"/>
    <w:rsid w:val="00194DFB"/>
    <w:rsid w:val="001A02B0"/>
    <w:rsid w:val="001A1A30"/>
    <w:rsid w:val="001A1CC0"/>
    <w:rsid w:val="001A222E"/>
    <w:rsid w:val="001A346E"/>
    <w:rsid w:val="001A4874"/>
    <w:rsid w:val="001A50F8"/>
    <w:rsid w:val="001A5D57"/>
    <w:rsid w:val="001A6259"/>
    <w:rsid w:val="001A7B9A"/>
    <w:rsid w:val="001B0861"/>
    <w:rsid w:val="001B23F9"/>
    <w:rsid w:val="001B2B12"/>
    <w:rsid w:val="001B2D5C"/>
    <w:rsid w:val="001B631F"/>
    <w:rsid w:val="001B6A34"/>
    <w:rsid w:val="001B761C"/>
    <w:rsid w:val="001C03FB"/>
    <w:rsid w:val="001C2AF6"/>
    <w:rsid w:val="001D2029"/>
    <w:rsid w:val="001D2E70"/>
    <w:rsid w:val="001D3935"/>
    <w:rsid w:val="001D3B74"/>
    <w:rsid w:val="001D3CD7"/>
    <w:rsid w:val="001D4ED1"/>
    <w:rsid w:val="001D4FCB"/>
    <w:rsid w:val="001D613D"/>
    <w:rsid w:val="001D6B3A"/>
    <w:rsid w:val="001D7FF5"/>
    <w:rsid w:val="001E0890"/>
    <w:rsid w:val="001E1431"/>
    <w:rsid w:val="001E14BF"/>
    <w:rsid w:val="001E1D2C"/>
    <w:rsid w:val="001E2C9B"/>
    <w:rsid w:val="001E3877"/>
    <w:rsid w:val="001E3C2B"/>
    <w:rsid w:val="001E7939"/>
    <w:rsid w:val="001E7A0A"/>
    <w:rsid w:val="001F10BE"/>
    <w:rsid w:val="001F2C0D"/>
    <w:rsid w:val="001F32A0"/>
    <w:rsid w:val="001F54CE"/>
    <w:rsid w:val="001F76A0"/>
    <w:rsid w:val="0020179D"/>
    <w:rsid w:val="00203AA2"/>
    <w:rsid w:val="002043A3"/>
    <w:rsid w:val="00206796"/>
    <w:rsid w:val="0020718C"/>
    <w:rsid w:val="00207636"/>
    <w:rsid w:val="002109BC"/>
    <w:rsid w:val="00211331"/>
    <w:rsid w:val="00211880"/>
    <w:rsid w:val="002119A5"/>
    <w:rsid w:val="00213001"/>
    <w:rsid w:val="00213CDC"/>
    <w:rsid w:val="0021727C"/>
    <w:rsid w:val="00217896"/>
    <w:rsid w:val="00220F43"/>
    <w:rsid w:val="0022151A"/>
    <w:rsid w:val="00221DA7"/>
    <w:rsid w:val="00221F8A"/>
    <w:rsid w:val="002223F5"/>
    <w:rsid w:val="002253CC"/>
    <w:rsid w:val="0022582D"/>
    <w:rsid w:val="00225B67"/>
    <w:rsid w:val="00225D62"/>
    <w:rsid w:val="00226123"/>
    <w:rsid w:val="0022633D"/>
    <w:rsid w:val="002270D8"/>
    <w:rsid w:val="0022C7EB"/>
    <w:rsid w:val="00230C0B"/>
    <w:rsid w:val="00232A9C"/>
    <w:rsid w:val="0023336A"/>
    <w:rsid w:val="002337FB"/>
    <w:rsid w:val="00234354"/>
    <w:rsid w:val="00235510"/>
    <w:rsid w:val="00235AF5"/>
    <w:rsid w:val="00236137"/>
    <w:rsid w:val="002379F2"/>
    <w:rsid w:val="00237FD7"/>
    <w:rsid w:val="002424E0"/>
    <w:rsid w:val="00242D68"/>
    <w:rsid w:val="002438B8"/>
    <w:rsid w:val="00244817"/>
    <w:rsid w:val="00244C04"/>
    <w:rsid w:val="002469A4"/>
    <w:rsid w:val="002502B1"/>
    <w:rsid w:val="002513B5"/>
    <w:rsid w:val="002517F2"/>
    <w:rsid w:val="00252229"/>
    <w:rsid w:val="002539BE"/>
    <w:rsid w:val="002540C1"/>
    <w:rsid w:val="002547E6"/>
    <w:rsid w:val="00254850"/>
    <w:rsid w:val="0025550C"/>
    <w:rsid w:val="00255873"/>
    <w:rsid w:val="002569B9"/>
    <w:rsid w:val="00257222"/>
    <w:rsid w:val="0025722C"/>
    <w:rsid w:val="002607BF"/>
    <w:rsid w:val="00260C29"/>
    <w:rsid w:val="00260C93"/>
    <w:rsid w:val="002612EB"/>
    <w:rsid w:val="00264647"/>
    <w:rsid w:val="002647C4"/>
    <w:rsid w:val="002653EC"/>
    <w:rsid w:val="00267070"/>
    <w:rsid w:val="00267134"/>
    <w:rsid w:val="0026781E"/>
    <w:rsid w:val="002678D4"/>
    <w:rsid w:val="00267A93"/>
    <w:rsid w:val="00270735"/>
    <w:rsid w:val="002719B8"/>
    <w:rsid w:val="002730A5"/>
    <w:rsid w:val="0027473D"/>
    <w:rsid w:val="00274DEC"/>
    <w:rsid w:val="00274F14"/>
    <w:rsid w:val="00277806"/>
    <w:rsid w:val="00277B24"/>
    <w:rsid w:val="00281962"/>
    <w:rsid w:val="00282516"/>
    <w:rsid w:val="00283423"/>
    <w:rsid w:val="002863A3"/>
    <w:rsid w:val="00287CF6"/>
    <w:rsid w:val="00290562"/>
    <w:rsid w:val="00290B56"/>
    <w:rsid w:val="00291C97"/>
    <w:rsid w:val="00291F6F"/>
    <w:rsid w:val="0029681B"/>
    <w:rsid w:val="00296DFB"/>
    <w:rsid w:val="002A1BEA"/>
    <w:rsid w:val="002A20AE"/>
    <w:rsid w:val="002A2850"/>
    <w:rsid w:val="002A2E64"/>
    <w:rsid w:val="002A47E1"/>
    <w:rsid w:val="002A4BB2"/>
    <w:rsid w:val="002A520A"/>
    <w:rsid w:val="002A52F8"/>
    <w:rsid w:val="002A5310"/>
    <w:rsid w:val="002A6A85"/>
    <w:rsid w:val="002B0A4E"/>
    <w:rsid w:val="002B1557"/>
    <w:rsid w:val="002B3B1D"/>
    <w:rsid w:val="002B47B7"/>
    <w:rsid w:val="002B53B7"/>
    <w:rsid w:val="002B5471"/>
    <w:rsid w:val="002B57B0"/>
    <w:rsid w:val="002B66B8"/>
    <w:rsid w:val="002C11FB"/>
    <w:rsid w:val="002C1E94"/>
    <w:rsid w:val="002C327A"/>
    <w:rsid w:val="002C4946"/>
    <w:rsid w:val="002C5A58"/>
    <w:rsid w:val="002C7603"/>
    <w:rsid w:val="002C7973"/>
    <w:rsid w:val="002D0B31"/>
    <w:rsid w:val="002D4779"/>
    <w:rsid w:val="002D47A4"/>
    <w:rsid w:val="002D53B7"/>
    <w:rsid w:val="002D553C"/>
    <w:rsid w:val="002D6F58"/>
    <w:rsid w:val="002E0E85"/>
    <w:rsid w:val="002E30CE"/>
    <w:rsid w:val="002E3165"/>
    <w:rsid w:val="002E4377"/>
    <w:rsid w:val="002E4F62"/>
    <w:rsid w:val="002E5147"/>
    <w:rsid w:val="002E5939"/>
    <w:rsid w:val="002E78E2"/>
    <w:rsid w:val="002F152C"/>
    <w:rsid w:val="002F3045"/>
    <w:rsid w:val="002F5FA6"/>
    <w:rsid w:val="002F6158"/>
    <w:rsid w:val="002F6D83"/>
    <w:rsid w:val="00300324"/>
    <w:rsid w:val="00302092"/>
    <w:rsid w:val="00302731"/>
    <w:rsid w:val="0030290F"/>
    <w:rsid w:val="003045A5"/>
    <w:rsid w:val="00307170"/>
    <w:rsid w:val="00310890"/>
    <w:rsid w:val="0031117D"/>
    <w:rsid w:val="003112B6"/>
    <w:rsid w:val="00311870"/>
    <w:rsid w:val="00311E7F"/>
    <w:rsid w:val="003121B2"/>
    <w:rsid w:val="00312FCF"/>
    <w:rsid w:val="00315E63"/>
    <w:rsid w:val="003174B1"/>
    <w:rsid w:val="00320581"/>
    <w:rsid w:val="00321506"/>
    <w:rsid w:val="00323DCA"/>
    <w:rsid w:val="00327E56"/>
    <w:rsid w:val="0033018B"/>
    <w:rsid w:val="003319C2"/>
    <w:rsid w:val="00334C3D"/>
    <w:rsid w:val="00335078"/>
    <w:rsid w:val="003351AC"/>
    <w:rsid w:val="0033569C"/>
    <w:rsid w:val="003356F4"/>
    <w:rsid w:val="00335B86"/>
    <w:rsid w:val="00335D3B"/>
    <w:rsid w:val="003407E7"/>
    <w:rsid w:val="00343CB6"/>
    <w:rsid w:val="003441C3"/>
    <w:rsid w:val="003445D2"/>
    <w:rsid w:val="00345862"/>
    <w:rsid w:val="0034791A"/>
    <w:rsid w:val="003507C1"/>
    <w:rsid w:val="00352154"/>
    <w:rsid w:val="00352628"/>
    <w:rsid w:val="0035357C"/>
    <w:rsid w:val="00353A3B"/>
    <w:rsid w:val="0035423B"/>
    <w:rsid w:val="00354A43"/>
    <w:rsid w:val="00354AB2"/>
    <w:rsid w:val="003555FB"/>
    <w:rsid w:val="00355956"/>
    <w:rsid w:val="00361FA7"/>
    <w:rsid w:val="003634A4"/>
    <w:rsid w:val="00364AF1"/>
    <w:rsid w:val="00365924"/>
    <w:rsid w:val="00367A8D"/>
    <w:rsid w:val="00367D78"/>
    <w:rsid w:val="0037007A"/>
    <w:rsid w:val="00370AC9"/>
    <w:rsid w:val="00373424"/>
    <w:rsid w:val="003740A2"/>
    <w:rsid w:val="003745ED"/>
    <w:rsid w:val="00374E2E"/>
    <w:rsid w:val="00375879"/>
    <w:rsid w:val="00376904"/>
    <w:rsid w:val="003806B0"/>
    <w:rsid w:val="00380DD2"/>
    <w:rsid w:val="0038268F"/>
    <w:rsid w:val="00382B42"/>
    <w:rsid w:val="00384046"/>
    <w:rsid w:val="0038621F"/>
    <w:rsid w:val="00386B54"/>
    <w:rsid w:val="00387515"/>
    <w:rsid w:val="0039084B"/>
    <w:rsid w:val="00391A52"/>
    <w:rsid w:val="003921CA"/>
    <w:rsid w:val="00393ADE"/>
    <w:rsid w:val="00396160"/>
    <w:rsid w:val="0039638B"/>
    <w:rsid w:val="00397547"/>
    <w:rsid w:val="00397584"/>
    <w:rsid w:val="00397899"/>
    <w:rsid w:val="003A1CBE"/>
    <w:rsid w:val="003A26A6"/>
    <w:rsid w:val="003A3104"/>
    <w:rsid w:val="003A42BD"/>
    <w:rsid w:val="003A6EDF"/>
    <w:rsid w:val="003B05E4"/>
    <w:rsid w:val="003B0764"/>
    <w:rsid w:val="003B0ADC"/>
    <w:rsid w:val="003B0D38"/>
    <w:rsid w:val="003B2194"/>
    <w:rsid w:val="003B288B"/>
    <w:rsid w:val="003B2C9A"/>
    <w:rsid w:val="003B3BDF"/>
    <w:rsid w:val="003B4B3B"/>
    <w:rsid w:val="003C05F0"/>
    <w:rsid w:val="003C25DE"/>
    <w:rsid w:val="003C34DC"/>
    <w:rsid w:val="003C3BA1"/>
    <w:rsid w:val="003C432C"/>
    <w:rsid w:val="003C5B55"/>
    <w:rsid w:val="003C5D8E"/>
    <w:rsid w:val="003C69F2"/>
    <w:rsid w:val="003D00A4"/>
    <w:rsid w:val="003D046E"/>
    <w:rsid w:val="003D39AA"/>
    <w:rsid w:val="003D3E39"/>
    <w:rsid w:val="003D5009"/>
    <w:rsid w:val="003D56B1"/>
    <w:rsid w:val="003D6551"/>
    <w:rsid w:val="003D69AB"/>
    <w:rsid w:val="003D69CE"/>
    <w:rsid w:val="003E13BB"/>
    <w:rsid w:val="003E173E"/>
    <w:rsid w:val="003E25E5"/>
    <w:rsid w:val="003E262D"/>
    <w:rsid w:val="003E2E73"/>
    <w:rsid w:val="003E3DFE"/>
    <w:rsid w:val="003E54B0"/>
    <w:rsid w:val="003E638D"/>
    <w:rsid w:val="003F063C"/>
    <w:rsid w:val="003F0674"/>
    <w:rsid w:val="003F097E"/>
    <w:rsid w:val="003F1459"/>
    <w:rsid w:val="003F1C20"/>
    <w:rsid w:val="003F2B3D"/>
    <w:rsid w:val="003F4556"/>
    <w:rsid w:val="003F6638"/>
    <w:rsid w:val="00400226"/>
    <w:rsid w:val="00401371"/>
    <w:rsid w:val="00402045"/>
    <w:rsid w:val="00402073"/>
    <w:rsid w:val="004023B2"/>
    <w:rsid w:val="00403091"/>
    <w:rsid w:val="0040440C"/>
    <w:rsid w:val="00404482"/>
    <w:rsid w:val="00404A5D"/>
    <w:rsid w:val="00406092"/>
    <w:rsid w:val="00407511"/>
    <w:rsid w:val="0041131F"/>
    <w:rsid w:val="00411D94"/>
    <w:rsid w:val="00411E52"/>
    <w:rsid w:val="00412075"/>
    <w:rsid w:val="00412313"/>
    <w:rsid w:val="00412BD0"/>
    <w:rsid w:val="00412FED"/>
    <w:rsid w:val="004136DB"/>
    <w:rsid w:val="004139B0"/>
    <w:rsid w:val="00413FA7"/>
    <w:rsid w:val="00416C5E"/>
    <w:rsid w:val="00423592"/>
    <w:rsid w:val="00423F6E"/>
    <w:rsid w:val="00424B67"/>
    <w:rsid w:val="00425D07"/>
    <w:rsid w:val="00426C57"/>
    <w:rsid w:val="0043351B"/>
    <w:rsid w:val="00435F48"/>
    <w:rsid w:val="00440115"/>
    <w:rsid w:val="00441275"/>
    <w:rsid w:val="004413DA"/>
    <w:rsid w:val="004421FD"/>
    <w:rsid w:val="004429BC"/>
    <w:rsid w:val="00443E13"/>
    <w:rsid w:val="00446B73"/>
    <w:rsid w:val="00447DC8"/>
    <w:rsid w:val="00447EAE"/>
    <w:rsid w:val="00450850"/>
    <w:rsid w:val="00450F8C"/>
    <w:rsid w:val="004512E8"/>
    <w:rsid w:val="00455671"/>
    <w:rsid w:val="004567A6"/>
    <w:rsid w:val="00457457"/>
    <w:rsid w:val="004576FB"/>
    <w:rsid w:val="00457C1E"/>
    <w:rsid w:val="00460D40"/>
    <w:rsid w:val="004611D6"/>
    <w:rsid w:val="00461E2F"/>
    <w:rsid w:val="004642F0"/>
    <w:rsid w:val="004660BF"/>
    <w:rsid w:val="00470D59"/>
    <w:rsid w:val="0047300C"/>
    <w:rsid w:val="00473869"/>
    <w:rsid w:val="004740D5"/>
    <w:rsid w:val="00474D30"/>
    <w:rsid w:val="00475717"/>
    <w:rsid w:val="004762C2"/>
    <w:rsid w:val="004765D4"/>
    <w:rsid w:val="004777FF"/>
    <w:rsid w:val="004811BB"/>
    <w:rsid w:val="00481AD5"/>
    <w:rsid w:val="00482036"/>
    <w:rsid w:val="00483799"/>
    <w:rsid w:val="00490FDD"/>
    <w:rsid w:val="0049262F"/>
    <w:rsid w:val="00493B27"/>
    <w:rsid w:val="0049539D"/>
    <w:rsid w:val="00496900"/>
    <w:rsid w:val="00497327"/>
    <w:rsid w:val="00497977"/>
    <w:rsid w:val="004A302A"/>
    <w:rsid w:val="004A3A5A"/>
    <w:rsid w:val="004A42E4"/>
    <w:rsid w:val="004A4FEF"/>
    <w:rsid w:val="004A594F"/>
    <w:rsid w:val="004B0173"/>
    <w:rsid w:val="004B01D2"/>
    <w:rsid w:val="004B2727"/>
    <w:rsid w:val="004B3A03"/>
    <w:rsid w:val="004B42D5"/>
    <w:rsid w:val="004B45ED"/>
    <w:rsid w:val="004B4A45"/>
    <w:rsid w:val="004B6869"/>
    <w:rsid w:val="004B7C81"/>
    <w:rsid w:val="004B7D9C"/>
    <w:rsid w:val="004C1734"/>
    <w:rsid w:val="004C20CF"/>
    <w:rsid w:val="004C3064"/>
    <w:rsid w:val="004C3E20"/>
    <w:rsid w:val="004C3E60"/>
    <w:rsid w:val="004C47B3"/>
    <w:rsid w:val="004C4E37"/>
    <w:rsid w:val="004C68DB"/>
    <w:rsid w:val="004C7598"/>
    <w:rsid w:val="004D0A3C"/>
    <w:rsid w:val="004D11C5"/>
    <w:rsid w:val="004D1655"/>
    <w:rsid w:val="004D1BFA"/>
    <w:rsid w:val="004D2D6B"/>
    <w:rsid w:val="004D4237"/>
    <w:rsid w:val="004D5482"/>
    <w:rsid w:val="004D7C5C"/>
    <w:rsid w:val="004E0EBB"/>
    <w:rsid w:val="004E0EBD"/>
    <w:rsid w:val="004E1BCC"/>
    <w:rsid w:val="004E39FD"/>
    <w:rsid w:val="004E57DB"/>
    <w:rsid w:val="004E6392"/>
    <w:rsid w:val="004E6918"/>
    <w:rsid w:val="004E750E"/>
    <w:rsid w:val="004E79B6"/>
    <w:rsid w:val="004F092C"/>
    <w:rsid w:val="004F1C65"/>
    <w:rsid w:val="004F1D01"/>
    <w:rsid w:val="004F274A"/>
    <w:rsid w:val="004F284D"/>
    <w:rsid w:val="004F3B7E"/>
    <w:rsid w:val="004F42B7"/>
    <w:rsid w:val="004F4F84"/>
    <w:rsid w:val="004F5948"/>
    <w:rsid w:val="004F68E5"/>
    <w:rsid w:val="004F6EB6"/>
    <w:rsid w:val="004F6F28"/>
    <w:rsid w:val="004F74CC"/>
    <w:rsid w:val="00500284"/>
    <w:rsid w:val="00500469"/>
    <w:rsid w:val="00501F86"/>
    <w:rsid w:val="005031EC"/>
    <w:rsid w:val="00503697"/>
    <w:rsid w:val="00505000"/>
    <w:rsid w:val="005055B9"/>
    <w:rsid w:val="005055E3"/>
    <w:rsid w:val="00505B9B"/>
    <w:rsid w:val="00510FFB"/>
    <w:rsid w:val="0051138A"/>
    <w:rsid w:val="00511CFC"/>
    <w:rsid w:val="00512516"/>
    <w:rsid w:val="005134BE"/>
    <w:rsid w:val="0051393E"/>
    <w:rsid w:val="005148AC"/>
    <w:rsid w:val="00517970"/>
    <w:rsid w:val="005203F3"/>
    <w:rsid w:val="00522A2D"/>
    <w:rsid w:val="00522DAC"/>
    <w:rsid w:val="00523A29"/>
    <w:rsid w:val="00524566"/>
    <w:rsid w:val="00524D8A"/>
    <w:rsid w:val="00524EF8"/>
    <w:rsid w:val="0052605E"/>
    <w:rsid w:val="005303C5"/>
    <w:rsid w:val="0053097F"/>
    <w:rsid w:val="00534163"/>
    <w:rsid w:val="00536032"/>
    <w:rsid w:val="00536C7A"/>
    <w:rsid w:val="00540DAC"/>
    <w:rsid w:val="005413BA"/>
    <w:rsid w:val="00541AE3"/>
    <w:rsid w:val="00542550"/>
    <w:rsid w:val="00542AE6"/>
    <w:rsid w:val="00542E06"/>
    <w:rsid w:val="00542E5C"/>
    <w:rsid w:val="005435F8"/>
    <w:rsid w:val="00544432"/>
    <w:rsid w:val="0054519F"/>
    <w:rsid w:val="00545EC1"/>
    <w:rsid w:val="00546C53"/>
    <w:rsid w:val="00550C8A"/>
    <w:rsid w:val="005510A5"/>
    <w:rsid w:val="00551578"/>
    <w:rsid w:val="005519AC"/>
    <w:rsid w:val="00551F8C"/>
    <w:rsid w:val="00552F25"/>
    <w:rsid w:val="0055568A"/>
    <w:rsid w:val="005567EA"/>
    <w:rsid w:val="00556B9F"/>
    <w:rsid w:val="0056119C"/>
    <w:rsid w:val="005641F0"/>
    <w:rsid w:val="00564F76"/>
    <w:rsid w:val="00565B16"/>
    <w:rsid w:val="00565BF8"/>
    <w:rsid w:val="005660B6"/>
    <w:rsid w:val="00566BCA"/>
    <w:rsid w:val="005671CB"/>
    <w:rsid w:val="005672AB"/>
    <w:rsid w:val="00571A31"/>
    <w:rsid w:val="00571F9D"/>
    <w:rsid w:val="005720D4"/>
    <w:rsid w:val="0057259E"/>
    <w:rsid w:val="005750EA"/>
    <w:rsid w:val="00577D9B"/>
    <w:rsid w:val="0058257E"/>
    <w:rsid w:val="00583262"/>
    <w:rsid w:val="0058392C"/>
    <w:rsid w:val="00583ECF"/>
    <w:rsid w:val="00584A2F"/>
    <w:rsid w:val="00584C56"/>
    <w:rsid w:val="005900B8"/>
    <w:rsid w:val="00590DA4"/>
    <w:rsid w:val="005916CF"/>
    <w:rsid w:val="00592BF6"/>
    <w:rsid w:val="00592EAD"/>
    <w:rsid w:val="005938DF"/>
    <w:rsid w:val="00594906"/>
    <w:rsid w:val="005973DC"/>
    <w:rsid w:val="00597614"/>
    <w:rsid w:val="005976F0"/>
    <w:rsid w:val="00597D97"/>
    <w:rsid w:val="005A05A8"/>
    <w:rsid w:val="005A064E"/>
    <w:rsid w:val="005A0FAD"/>
    <w:rsid w:val="005A2466"/>
    <w:rsid w:val="005A2CB8"/>
    <w:rsid w:val="005A31B1"/>
    <w:rsid w:val="005A5AA9"/>
    <w:rsid w:val="005A5CC3"/>
    <w:rsid w:val="005A5F2B"/>
    <w:rsid w:val="005A6071"/>
    <w:rsid w:val="005A6638"/>
    <w:rsid w:val="005A757F"/>
    <w:rsid w:val="005A79FA"/>
    <w:rsid w:val="005A7E8F"/>
    <w:rsid w:val="005B26C8"/>
    <w:rsid w:val="005B346D"/>
    <w:rsid w:val="005B45FD"/>
    <w:rsid w:val="005B4955"/>
    <w:rsid w:val="005B4DC5"/>
    <w:rsid w:val="005B4FAD"/>
    <w:rsid w:val="005B69CE"/>
    <w:rsid w:val="005B702C"/>
    <w:rsid w:val="005B7680"/>
    <w:rsid w:val="005C1E13"/>
    <w:rsid w:val="005C25D6"/>
    <w:rsid w:val="005C3C5A"/>
    <w:rsid w:val="005D017C"/>
    <w:rsid w:val="005D0901"/>
    <w:rsid w:val="005D3048"/>
    <w:rsid w:val="005D305F"/>
    <w:rsid w:val="005D395B"/>
    <w:rsid w:val="005D6098"/>
    <w:rsid w:val="005D72BC"/>
    <w:rsid w:val="005D797A"/>
    <w:rsid w:val="005E00DD"/>
    <w:rsid w:val="005E12A7"/>
    <w:rsid w:val="005E19F1"/>
    <w:rsid w:val="005E27CC"/>
    <w:rsid w:val="005E306D"/>
    <w:rsid w:val="005E3988"/>
    <w:rsid w:val="005E3D98"/>
    <w:rsid w:val="005E3F6F"/>
    <w:rsid w:val="005E4538"/>
    <w:rsid w:val="005E4910"/>
    <w:rsid w:val="005F0CD9"/>
    <w:rsid w:val="005F372B"/>
    <w:rsid w:val="005F3CBE"/>
    <w:rsid w:val="005F65E6"/>
    <w:rsid w:val="005F6871"/>
    <w:rsid w:val="005F74A9"/>
    <w:rsid w:val="005F7DD3"/>
    <w:rsid w:val="00600732"/>
    <w:rsid w:val="00600806"/>
    <w:rsid w:val="00601157"/>
    <w:rsid w:val="00602405"/>
    <w:rsid w:val="0060370F"/>
    <w:rsid w:val="00603861"/>
    <w:rsid w:val="00605092"/>
    <w:rsid w:val="006057B2"/>
    <w:rsid w:val="00606D56"/>
    <w:rsid w:val="006107BC"/>
    <w:rsid w:val="00613CC8"/>
    <w:rsid w:val="00613FC2"/>
    <w:rsid w:val="006154E6"/>
    <w:rsid w:val="00615899"/>
    <w:rsid w:val="0061643D"/>
    <w:rsid w:val="00617938"/>
    <w:rsid w:val="006179D2"/>
    <w:rsid w:val="00621626"/>
    <w:rsid w:val="00622260"/>
    <w:rsid w:val="006234F5"/>
    <w:rsid w:val="006236AB"/>
    <w:rsid w:val="00624FB7"/>
    <w:rsid w:val="00626B78"/>
    <w:rsid w:val="00626F5A"/>
    <w:rsid w:val="0062C10E"/>
    <w:rsid w:val="0063240F"/>
    <w:rsid w:val="00634D2E"/>
    <w:rsid w:val="00635065"/>
    <w:rsid w:val="00636027"/>
    <w:rsid w:val="006366D0"/>
    <w:rsid w:val="0063670D"/>
    <w:rsid w:val="00637CE0"/>
    <w:rsid w:val="0064015D"/>
    <w:rsid w:val="00641866"/>
    <w:rsid w:val="00641C34"/>
    <w:rsid w:val="006423D7"/>
    <w:rsid w:val="00642457"/>
    <w:rsid w:val="00642B0C"/>
    <w:rsid w:val="00644F3D"/>
    <w:rsid w:val="00646E47"/>
    <w:rsid w:val="00647934"/>
    <w:rsid w:val="00647CEA"/>
    <w:rsid w:val="00650138"/>
    <w:rsid w:val="00650454"/>
    <w:rsid w:val="00651995"/>
    <w:rsid w:val="006531DB"/>
    <w:rsid w:val="0065378E"/>
    <w:rsid w:val="006538B0"/>
    <w:rsid w:val="006543F4"/>
    <w:rsid w:val="006555CE"/>
    <w:rsid w:val="0065780F"/>
    <w:rsid w:val="00660DF3"/>
    <w:rsid w:val="006611D6"/>
    <w:rsid w:val="00661D50"/>
    <w:rsid w:val="0066350F"/>
    <w:rsid w:val="0066382E"/>
    <w:rsid w:val="00664130"/>
    <w:rsid w:val="00665058"/>
    <w:rsid w:val="00665235"/>
    <w:rsid w:val="00665FF1"/>
    <w:rsid w:val="00667323"/>
    <w:rsid w:val="00671350"/>
    <w:rsid w:val="006720D9"/>
    <w:rsid w:val="0067243D"/>
    <w:rsid w:val="00672604"/>
    <w:rsid w:val="00672DFD"/>
    <w:rsid w:val="00673CE6"/>
    <w:rsid w:val="006754C1"/>
    <w:rsid w:val="0067598F"/>
    <w:rsid w:val="00675E4D"/>
    <w:rsid w:val="00676309"/>
    <w:rsid w:val="00676330"/>
    <w:rsid w:val="00676772"/>
    <w:rsid w:val="00676ACC"/>
    <w:rsid w:val="00676E05"/>
    <w:rsid w:val="0068092C"/>
    <w:rsid w:val="006814F3"/>
    <w:rsid w:val="00681906"/>
    <w:rsid w:val="00681A28"/>
    <w:rsid w:val="00681AAB"/>
    <w:rsid w:val="00682840"/>
    <w:rsid w:val="00682E91"/>
    <w:rsid w:val="00683040"/>
    <w:rsid w:val="00683B38"/>
    <w:rsid w:val="006864F0"/>
    <w:rsid w:val="00686D66"/>
    <w:rsid w:val="00687833"/>
    <w:rsid w:val="00687BD5"/>
    <w:rsid w:val="00687C8D"/>
    <w:rsid w:val="0069100C"/>
    <w:rsid w:val="006918C8"/>
    <w:rsid w:val="00691C84"/>
    <w:rsid w:val="0069299C"/>
    <w:rsid w:val="00693108"/>
    <w:rsid w:val="0069443F"/>
    <w:rsid w:val="00696048"/>
    <w:rsid w:val="006A0433"/>
    <w:rsid w:val="006A0F0A"/>
    <w:rsid w:val="006A3162"/>
    <w:rsid w:val="006A33B5"/>
    <w:rsid w:val="006A3D7E"/>
    <w:rsid w:val="006A58CD"/>
    <w:rsid w:val="006A66F3"/>
    <w:rsid w:val="006A6768"/>
    <w:rsid w:val="006A6DD1"/>
    <w:rsid w:val="006A775A"/>
    <w:rsid w:val="006B083A"/>
    <w:rsid w:val="006B0D62"/>
    <w:rsid w:val="006B2652"/>
    <w:rsid w:val="006B2D3C"/>
    <w:rsid w:val="006B2F44"/>
    <w:rsid w:val="006B505A"/>
    <w:rsid w:val="006B5394"/>
    <w:rsid w:val="006B5B6E"/>
    <w:rsid w:val="006B674F"/>
    <w:rsid w:val="006B7841"/>
    <w:rsid w:val="006B7950"/>
    <w:rsid w:val="006B7B42"/>
    <w:rsid w:val="006C0C1A"/>
    <w:rsid w:val="006C17CC"/>
    <w:rsid w:val="006C2768"/>
    <w:rsid w:val="006C2A44"/>
    <w:rsid w:val="006C2B0E"/>
    <w:rsid w:val="006C371B"/>
    <w:rsid w:val="006C4091"/>
    <w:rsid w:val="006C5BB7"/>
    <w:rsid w:val="006C6825"/>
    <w:rsid w:val="006D2D54"/>
    <w:rsid w:val="006D6268"/>
    <w:rsid w:val="006D63A6"/>
    <w:rsid w:val="006D650D"/>
    <w:rsid w:val="006D6620"/>
    <w:rsid w:val="006D6A77"/>
    <w:rsid w:val="006E0371"/>
    <w:rsid w:val="006E168E"/>
    <w:rsid w:val="006E1729"/>
    <w:rsid w:val="006E1E75"/>
    <w:rsid w:val="006E2624"/>
    <w:rsid w:val="006E497D"/>
    <w:rsid w:val="006E7A51"/>
    <w:rsid w:val="006F0C77"/>
    <w:rsid w:val="006F0D9A"/>
    <w:rsid w:val="006F1749"/>
    <w:rsid w:val="006F2C6E"/>
    <w:rsid w:val="006F302C"/>
    <w:rsid w:val="006F368F"/>
    <w:rsid w:val="006F39F5"/>
    <w:rsid w:val="006F3E87"/>
    <w:rsid w:val="006F40F6"/>
    <w:rsid w:val="006F49A3"/>
    <w:rsid w:val="006F4B90"/>
    <w:rsid w:val="006F6C41"/>
    <w:rsid w:val="006F6DDE"/>
    <w:rsid w:val="006F7F51"/>
    <w:rsid w:val="00700136"/>
    <w:rsid w:val="00701580"/>
    <w:rsid w:val="00702155"/>
    <w:rsid w:val="00702A5F"/>
    <w:rsid w:val="00702BCB"/>
    <w:rsid w:val="007036FE"/>
    <w:rsid w:val="007062E1"/>
    <w:rsid w:val="00710012"/>
    <w:rsid w:val="00710DE6"/>
    <w:rsid w:val="00713175"/>
    <w:rsid w:val="0071481A"/>
    <w:rsid w:val="00717C57"/>
    <w:rsid w:val="00717CAB"/>
    <w:rsid w:val="00717DAE"/>
    <w:rsid w:val="007216A4"/>
    <w:rsid w:val="00721E71"/>
    <w:rsid w:val="00722562"/>
    <w:rsid w:val="007244EC"/>
    <w:rsid w:val="007249CD"/>
    <w:rsid w:val="00725284"/>
    <w:rsid w:val="007261F6"/>
    <w:rsid w:val="0072695E"/>
    <w:rsid w:val="00731100"/>
    <w:rsid w:val="00735ADA"/>
    <w:rsid w:val="00736486"/>
    <w:rsid w:val="00736585"/>
    <w:rsid w:val="007367AD"/>
    <w:rsid w:val="00737696"/>
    <w:rsid w:val="0073774C"/>
    <w:rsid w:val="007423D2"/>
    <w:rsid w:val="00742731"/>
    <w:rsid w:val="00742BDB"/>
    <w:rsid w:val="0074444E"/>
    <w:rsid w:val="007454D2"/>
    <w:rsid w:val="00746A48"/>
    <w:rsid w:val="00750289"/>
    <w:rsid w:val="00752E8E"/>
    <w:rsid w:val="00753B9F"/>
    <w:rsid w:val="00754552"/>
    <w:rsid w:val="00754827"/>
    <w:rsid w:val="00754C70"/>
    <w:rsid w:val="00755F3C"/>
    <w:rsid w:val="00756835"/>
    <w:rsid w:val="007570EB"/>
    <w:rsid w:val="007603DB"/>
    <w:rsid w:val="007630AE"/>
    <w:rsid w:val="007637CB"/>
    <w:rsid w:val="00763B6D"/>
    <w:rsid w:val="007643D1"/>
    <w:rsid w:val="007654F0"/>
    <w:rsid w:val="00765631"/>
    <w:rsid w:val="00765761"/>
    <w:rsid w:val="00765906"/>
    <w:rsid w:val="00766E89"/>
    <w:rsid w:val="00772686"/>
    <w:rsid w:val="00772C47"/>
    <w:rsid w:val="00773D46"/>
    <w:rsid w:val="007752A7"/>
    <w:rsid w:val="00776461"/>
    <w:rsid w:val="007769A1"/>
    <w:rsid w:val="0077748C"/>
    <w:rsid w:val="00781405"/>
    <w:rsid w:val="007821C4"/>
    <w:rsid w:val="007821D0"/>
    <w:rsid w:val="00784AF8"/>
    <w:rsid w:val="00784BBF"/>
    <w:rsid w:val="00785F27"/>
    <w:rsid w:val="00787B39"/>
    <w:rsid w:val="00790075"/>
    <w:rsid w:val="007927BC"/>
    <w:rsid w:val="0079296E"/>
    <w:rsid w:val="00794B86"/>
    <w:rsid w:val="00796BC0"/>
    <w:rsid w:val="00796E1E"/>
    <w:rsid w:val="00797014"/>
    <w:rsid w:val="0079776C"/>
    <w:rsid w:val="007A0BD7"/>
    <w:rsid w:val="007A32CB"/>
    <w:rsid w:val="007A346E"/>
    <w:rsid w:val="007A3C4A"/>
    <w:rsid w:val="007A4385"/>
    <w:rsid w:val="007A5AE5"/>
    <w:rsid w:val="007A5F49"/>
    <w:rsid w:val="007A772B"/>
    <w:rsid w:val="007A795B"/>
    <w:rsid w:val="007B2035"/>
    <w:rsid w:val="007B3B87"/>
    <w:rsid w:val="007B3F3C"/>
    <w:rsid w:val="007B5E7C"/>
    <w:rsid w:val="007B765C"/>
    <w:rsid w:val="007B7795"/>
    <w:rsid w:val="007B7896"/>
    <w:rsid w:val="007C17D5"/>
    <w:rsid w:val="007C39DE"/>
    <w:rsid w:val="007C3A05"/>
    <w:rsid w:val="007C4987"/>
    <w:rsid w:val="007C50FA"/>
    <w:rsid w:val="007D2785"/>
    <w:rsid w:val="007D354A"/>
    <w:rsid w:val="007D35B0"/>
    <w:rsid w:val="007D3D8E"/>
    <w:rsid w:val="007D3E4E"/>
    <w:rsid w:val="007D436F"/>
    <w:rsid w:val="007D4CA0"/>
    <w:rsid w:val="007D4EE3"/>
    <w:rsid w:val="007D7DDA"/>
    <w:rsid w:val="007D7E9D"/>
    <w:rsid w:val="007E1074"/>
    <w:rsid w:val="007E254B"/>
    <w:rsid w:val="007E27FE"/>
    <w:rsid w:val="007E2B3B"/>
    <w:rsid w:val="007E3A65"/>
    <w:rsid w:val="007E4129"/>
    <w:rsid w:val="007E5C04"/>
    <w:rsid w:val="007E654B"/>
    <w:rsid w:val="007F0400"/>
    <w:rsid w:val="007F116F"/>
    <w:rsid w:val="007F178E"/>
    <w:rsid w:val="007F1B8D"/>
    <w:rsid w:val="007F2552"/>
    <w:rsid w:val="007F2995"/>
    <w:rsid w:val="007F3F52"/>
    <w:rsid w:val="007F40B2"/>
    <w:rsid w:val="007F47C5"/>
    <w:rsid w:val="007F4F96"/>
    <w:rsid w:val="007F660A"/>
    <w:rsid w:val="00800139"/>
    <w:rsid w:val="00800669"/>
    <w:rsid w:val="00801A46"/>
    <w:rsid w:val="00801AB2"/>
    <w:rsid w:val="008022CA"/>
    <w:rsid w:val="00802FAE"/>
    <w:rsid w:val="008036CA"/>
    <w:rsid w:val="00806B62"/>
    <w:rsid w:val="00807308"/>
    <w:rsid w:val="00807485"/>
    <w:rsid w:val="00807711"/>
    <w:rsid w:val="0081252D"/>
    <w:rsid w:val="008134E7"/>
    <w:rsid w:val="00813AA0"/>
    <w:rsid w:val="008145AE"/>
    <w:rsid w:val="00815805"/>
    <w:rsid w:val="00815C6A"/>
    <w:rsid w:val="00816E25"/>
    <w:rsid w:val="008173BD"/>
    <w:rsid w:val="00817E81"/>
    <w:rsid w:val="00820824"/>
    <w:rsid w:val="008217F1"/>
    <w:rsid w:val="008255F7"/>
    <w:rsid w:val="008315AF"/>
    <w:rsid w:val="00832412"/>
    <w:rsid w:val="00833355"/>
    <w:rsid w:val="00833A0E"/>
    <w:rsid w:val="00834013"/>
    <w:rsid w:val="00834899"/>
    <w:rsid w:val="008371DD"/>
    <w:rsid w:val="008373EC"/>
    <w:rsid w:val="008377D2"/>
    <w:rsid w:val="0084025A"/>
    <w:rsid w:val="0084074A"/>
    <w:rsid w:val="00842690"/>
    <w:rsid w:val="00843E2C"/>
    <w:rsid w:val="00845846"/>
    <w:rsid w:val="0084A51A"/>
    <w:rsid w:val="0084C4A2"/>
    <w:rsid w:val="0085068D"/>
    <w:rsid w:val="00850F17"/>
    <w:rsid w:val="00851A6A"/>
    <w:rsid w:val="00856BD9"/>
    <w:rsid w:val="00856CA7"/>
    <w:rsid w:val="00857753"/>
    <w:rsid w:val="0086224F"/>
    <w:rsid w:val="008647FA"/>
    <w:rsid w:val="00864F1A"/>
    <w:rsid w:val="0086503E"/>
    <w:rsid w:val="00865B47"/>
    <w:rsid w:val="00865BED"/>
    <w:rsid w:val="00866C9D"/>
    <w:rsid w:val="0086715B"/>
    <w:rsid w:val="00867471"/>
    <w:rsid w:val="00867AC6"/>
    <w:rsid w:val="008700E2"/>
    <w:rsid w:val="00870697"/>
    <w:rsid w:val="0087116A"/>
    <w:rsid w:val="00872B87"/>
    <w:rsid w:val="00874AED"/>
    <w:rsid w:val="00874F30"/>
    <w:rsid w:val="00875958"/>
    <w:rsid w:val="008764D6"/>
    <w:rsid w:val="0087731B"/>
    <w:rsid w:val="00877F9B"/>
    <w:rsid w:val="0088191A"/>
    <w:rsid w:val="0088352F"/>
    <w:rsid w:val="00883A80"/>
    <w:rsid w:val="00883E87"/>
    <w:rsid w:val="00884EA6"/>
    <w:rsid w:val="0088683B"/>
    <w:rsid w:val="008879A6"/>
    <w:rsid w:val="0089150E"/>
    <w:rsid w:val="00891541"/>
    <w:rsid w:val="00892027"/>
    <w:rsid w:val="00892D2A"/>
    <w:rsid w:val="00892EFF"/>
    <w:rsid w:val="00894398"/>
    <w:rsid w:val="0089463A"/>
    <w:rsid w:val="008972BA"/>
    <w:rsid w:val="008A16A7"/>
    <w:rsid w:val="008A1E12"/>
    <w:rsid w:val="008A301C"/>
    <w:rsid w:val="008A39ED"/>
    <w:rsid w:val="008A6724"/>
    <w:rsid w:val="008B06EF"/>
    <w:rsid w:val="008B1055"/>
    <w:rsid w:val="008B1F37"/>
    <w:rsid w:val="008B29E7"/>
    <w:rsid w:val="008B3507"/>
    <w:rsid w:val="008B4950"/>
    <w:rsid w:val="008B51B5"/>
    <w:rsid w:val="008B70AF"/>
    <w:rsid w:val="008B7478"/>
    <w:rsid w:val="008B76E6"/>
    <w:rsid w:val="008C00C4"/>
    <w:rsid w:val="008C1DDA"/>
    <w:rsid w:val="008C2F04"/>
    <w:rsid w:val="008C2F23"/>
    <w:rsid w:val="008C3A95"/>
    <w:rsid w:val="008C5119"/>
    <w:rsid w:val="008C58D5"/>
    <w:rsid w:val="008C6413"/>
    <w:rsid w:val="008C7EAF"/>
    <w:rsid w:val="008D0883"/>
    <w:rsid w:val="008D0BB6"/>
    <w:rsid w:val="008D0E00"/>
    <w:rsid w:val="008D6B28"/>
    <w:rsid w:val="008D773A"/>
    <w:rsid w:val="008E0599"/>
    <w:rsid w:val="008E434B"/>
    <w:rsid w:val="008E4AF8"/>
    <w:rsid w:val="008E4DE7"/>
    <w:rsid w:val="008E7F8B"/>
    <w:rsid w:val="008F05E3"/>
    <w:rsid w:val="008F0637"/>
    <w:rsid w:val="008F0A64"/>
    <w:rsid w:val="008F1E07"/>
    <w:rsid w:val="008F3ABD"/>
    <w:rsid w:val="008F50E5"/>
    <w:rsid w:val="008F6BEE"/>
    <w:rsid w:val="00902341"/>
    <w:rsid w:val="00905616"/>
    <w:rsid w:val="00905CB8"/>
    <w:rsid w:val="00905E7C"/>
    <w:rsid w:val="00905EB8"/>
    <w:rsid w:val="0090744E"/>
    <w:rsid w:val="009074A8"/>
    <w:rsid w:val="0090759F"/>
    <w:rsid w:val="00910A1B"/>
    <w:rsid w:val="00912C6C"/>
    <w:rsid w:val="0091401D"/>
    <w:rsid w:val="00914438"/>
    <w:rsid w:val="0091449A"/>
    <w:rsid w:val="00915916"/>
    <w:rsid w:val="00915B13"/>
    <w:rsid w:val="00915BEE"/>
    <w:rsid w:val="00916D55"/>
    <w:rsid w:val="00916F85"/>
    <w:rsid w:val="0091796E"/>
    <w:rsid w:val="00920D2F"/>
    <w:rsid w:val="00921581"/>
    <w:rsid w:val="0092301E"/>
    <w:rsid w:val="009232BD"/>
    <w:rsid w:val="00923CB3"/>
    <w:rsid w:val="00924397"/>
    <w:rsid w:val="00924D66"/>
    <w:rsid w:val="0092643A"/>
    <w:rsid w:val="009268EE"/>
    <w:rsid w:val="009311D1"/>
    <w:rsid w:val="00931840"/>
    <w:rsid w:val="00932471"/>
    <w:rsid w:val="00933FAC"/>
    <w:rsid w:val="00934358"/>
    <w:rsid w:val="00934718"/>
    <w:rsid w:val="009364BA"/>
    <w:rsid w:val="00942ADA"/>
    <w:rsid w:val="00944A89"/>
    <w:rsid w:val="009502ED"/>
    <w:rsid w:val="009507C3"/>
    <w:rsid w:val="00950951"/>
    <w:rsid w:val="009510BB"/>
    <w:rsid w:val="0095193A"/>
    <w:rsid w:val="009521A9"/>
    <w:rsid w:val="00953ABE"/>
    <w:rsid w:val="00954418"/>
    <w:rsid w:val="00954B7D"/>
    <w:rsid w:val="00954EEF"/>
    <w:rsid w:val="00955149"/>
    <w:rsid w:val="00955783"/>
    <w:rsid w:val="009559D9"/>
    <w:rsid w:val="00955B8A"/>
    <w:rsid w:val="00955FD4"/>
    <w:rsid w:val="00956653"/>
    <w:rsid w:val="00956A2E"/>
    <w:rsid w:val="00957531"/>
    <w:rsid w:val="00957711"/>
    <w:rsid w:val="00957AD0"/>
    <w:rsid w:val="009601FD"/>
    <w:rsid w:val="0096020C"/>
    <w:rsid w:val="0096056B"/>
    <w:rsid w:val="00961D5F"/>
    <w:rsid w:val="00962C9D"/>
    <w:rsid w:val="0096599D"/>
    <w:rsid w:val="0096676B"/>
    <w:rsid w:val="009735B0"/>
    <w:rsid w:val="00973F37"/>
    <w:rsid w:val="009742D7"/>
    <w:rsid w:val="00974FC7"/>
    <w:rsid w:val="00975157"/>
    <w:rsid w:val="00975CEF"/>
    <w:rsid w:val="00976E37"/>
    <w:rsid w:val="00977226"/>
    <w:rsid w:val="00977554"/>
    <w:rsid w:val="00980106"/>
    <w:rsid w:val="0098082E"/>
    <w:rsid w:val="009813A7"/>
    <w:rsid w:val="00981878"/>
    <w:rsid w:val="00981AFB"/>
    <w:rsid w:val="00981B2D"/>
    <w:rsid w:val="0098330C"/>
    <w:rsid w:val="00984B8B"/>
    <w:rsid w:val="0098652A"/>
    <w:rsid w:val="0099072C"/>
    <w:rsid w:val="0099204A"/>
    <w:rsid w:val="00992058"/>
    <w:rsid w:val="0099298F"/>
    <w:rsid w:val="009934C4"/>
    <w:rsid w:val="00993FB7"/>
    <w:rsid w:val="00994D5C"/>
    <w:rsid w:val="0099629B"/>
    <w:rsid w:val="00996513"/>
    <w:rsid w:val="009A1362"/>
    <w:rsid w:val="009A196A"/>
    <w:rsid w:val="009A2005"/>
    <w:rsid w:val="009A4221"/>
    <w:rsid w:val="009A53B3"/>
    <w:rsid w:val="009A6544"/>
    <w:rsid w:val="009A65A5"/>
    <w:rsid w:val="009A6D35"/>
    <w:rsid w:val="009B2FA0"/>
    <w:rsid w:val="009B3816"/>
    <w:rsid w:val="009B4A37"/>
    <w:rsid w:val="009B52EC"/>
    <w:rsid w:val="009B7188"/>
    <w:rsid w:val="009B7707"/>
    <w:rsid w:val="009B78BC"/>
    <w:rsid w:val="009B7951"/>
    <w:rsid w:val="009C059A"/>
    <w:rsid w:val="009C0991"/>
    <w:rsid w:val="009C161D"/>
    <w:rsid w:val="009C17DF"/>
    <w:rsid w:val="009C52A6"/>
    <w:rsid w:val="009C5C80"/>
    <w:rsid w:val="009C66C4"/>
    <w:rsid w:val="009C75D7"/>
    <w:rsid w:val="009D0E4C"/>
    <w:rsid w:val="009D16BC"/>
    <w:rsid w:val="009D3869"/>
    <w:rsid w:val="009D5046"/>
    <w:rsid w:val="009D5E93"/>
    <w:rsid w:val="009D74DF"/>
    <w:rsid w:val="009E05F1"/>
    <w:rsid w:val="009E06D9"/>
    <w:rsid w:val="009E09A3"/>
    <w:rsid w:val="009E0A21"/>
    <w:rsid w:val="009E0FBF"/>
    <w:rsid w:val="009E111D"/>
    <w:rsid w:val="009E13BE"/>
    <w:rsid w:val="009E27F9"/>
    <w:rsid w:val="009E2FBD"/>
    <w:rsid w:val="009E3FB6"/>
    <w:rsid w:val="009E5138"/>
    <w:rsid w:val="009E570D"/>
    <w:rsid w:val="009E7AB6"/>
    <w:rsid w:val="009F1456"/>
    <w:rsid w:val="009F210C"/>
    <w:rsid w:val="009F48FD"/>
    <w:rsid w:val="009F4D92"/>
    <w:rsid w:val="009F4DDE"/>
    <w:rsid w:val="009F4F4F"/>
    <w:rsid w:val="009F5479"/>
    <w:rsid w:val="009F682B"/>
    <w:rsid w:val="009F6A1A"/>
    <w:rsid w:val="009F74EE"/>
    <w:rsid w:val="00A021EB"/>
    <w:rsid w:val="00A0228E"/>
    <w:rsid w:val="00A025D8"/>
    <w:rsid w:val="00A043EB"/>
    <w:rsid w:val="00A05735"/>
    <w:rsid w:val="00A05BE0"/>
    <w:rsid w:val="00A06A3E"/>
    <w:rsid w:val="00A117FE"/>
    <w:rsid w:val="00A12835"/>
    <w:rsid w:val="00A12AB3"/>
    <w:rsid w:val="00A1365F"/>
    <w:rsid w:val="00A14658"/>
    <w:rsid w:val="00A14B4D"/>
    <w:rsid w:val="00A167DC"/>
    <w:rsid w:val="00A16E99"/>
    <w:rsid w:val="00A20B64"/>
    <w:rsid w:val="00A226DC"/>
    <w:rsid w:val="00A26C63"/>
    <w:rsid w:val="00A27267"/>
    <w:rsid w:val="00A3083B"/>
    <w:rsid w:val="00A30C94"/>
    <w:rsid w:val="00A338AA"/>
    <w:rsid w:val="00A35A48"/>
    <w:rsid w:val="00A372F5"/>
    <w:rsid w:val="00A4358B"/>
    <w:rsid w:val="00A44C0E"/>
    <w:rsid w:val="00A467F5"/>
    <w:rsid w:val="00A471FA"/>
    <w:rsid w:val="00A474B9"/>
    <w:rsid w:val="00A47BCC"/>
    <w:rsid w:val="00A51002"/>
    <w:rsid w:val="00A5171E"/>
    <w:rsid w:val="00A52B0D"/>
    <w:rsid w:val="00A533DD"/>
    <w:rsid w:val="00A53585"/>
    <w:rsid w:val="00A541B2"/>
    <w:rsid w:val="00A55DC0"/>
    <w:rsid w:val="00A55EAA"/>
    <w:rsid w:val="00A574CC"/>
    <w:rsid w:val="00A57A91"/>
    <w:rsid w:val="00A57B8A"/>
    <w:rsid w:val="00A60407"/>
    <w:rsid w:val="00A63DA5"/>
    <w:rsid w:val="00A675FD"/>
    <w:rsid w:val="00A712A0"/>
    <w:rsid w:val="00A753F5"/>
    <w:rsid w:val="00A7618D"/>
    <w:rsid w:val="00A7630B"/>
    <w:rsid w:val="00A8133D"/>
    <w:rsid w:val="00A82A15"/>
    <w:rsid w:val="00A86CA3"/>
    <w:rsid w:val="00A8736A"/>
    <w:rsid w:val="00A87A6C"/>
    <w:rsid w:val="00A9136A"/>
    <w:rsid w:val="00A91B00"/>
    <w:rsid w:val="00A93ADD"/>
    <w:rsid w:val="00A96DBF"/>
    <w:rsid w:val="00AA092C"/>
    <w:rsid w:val="00AA0CB3"/>
    <w:rsid w:val="00AA2570"/>
    <w:rsid w:val="00AA3F73"/>
    <w:rsid w:val="00AA4425"/>
    <w:rsid w:val="00AA6531"/>
    <w:rsid w:val="00AA7176"/>
    <w:rsid w:val="00AA72A0"/>
    <w:rsid w:val="00AB07D5"/>
    <w:rsid w:val="00AB2AA1"/>
    <w:rsid w:val="00AB3A8A"/>
    <w:rsid w:val="00AB5C59"/>
    <w:rsid w:val="00AC0CF1"/>
    <w:rsid w:val="00AC30D2"/>
    <w:rsid w:val="00AC406D"/>
    <w:rsid w:val="00AC461D"/>
    <w:rsid w:val="00AC4B4A"/>
    <w:rsid w:val="00AC7AA7"/>
    <w:rsid w:val="00AD111E"/>
    <w:rsid w:val="00AD168C"/>
    <w:rsid w:val="00AD3C51"/>
    <w:rsid w:val="00AD3DFF"/>
    <w:rsid w:val="00AD4D2E"/>
    <w:rsid w:val="00AD4D90"/>
    <w:rsid w:val="00AD5EDE"/>
    <w:rsid w:val="00AD7228"/>
    <w:rsid w:val="00AD7C80"/>
    <w:rsid w:val="00AE00A6"/>
    <w:rsid w:val="00AE0980"/>
    <w:rsid w:val="00AE1E93"/>
    <w:rsid w:val="00AE299E"/>
    <w:rsid w:val="00AE3975"/>
    <w:rsid w:val="00AE39F5"/>
    <w:rsid w:val="00AE3D5D"/>
    <w:rsid w:val="00AE5442"/>
    <w:rsid w:val="00AE741E"/>
    <w:rsid w:val="00AE7DDE"/>
    <w:rsid w:val="00AF1722"/>
    <w:rsid w:val="00AF1F1E"/>
    <w:rsid w:val="00AF30C6"/>
    <w:rsid w:val="00AF5A0E"/>
    <w:rsid w:val="00B0118B"/>
    <w:rsid w:val="00B01875"/>
    <w:rsid w:val="00B0199F"/>
    <w:rsid w:val="00B020B6"/>
    <w:rsid w:val="00B0263A"/>
    <w:rsid w:val="00B03A5D"/>
    <w:rsid w:val="00B04535"/>
    <w:rsid w:val="00B05F83"/>
    <w:rsid w:val="00B06798"/>
    <w:rsid w:val="00B06908"/>
    <w:rsid w:val="00B06AAC"/>
    <w:rsid w:val="00B06EFE"/>
    <w:rsid w:val="00B06F74"/>
    <w:rsid w:val="00B07A61"/>
    <w:rsid w:val="00B07B68"/>
    <w:rsid w:val="00B07F1A"/>
    <w:rsid w:val="00B11620"/>
    <w:rsid w:val="00B11CFE"/>
    <w:rsid w:val="00B12209"/>
    <w:rsid w:val="00B12543"/>
    <w:rsid w:val="00B131F7"/>
    <w:rsid w:val="00B140D6"/>
    <w:rsid w:val="00B14943"/>
    <w:rsid w:val="00B14DC2"/>
    <w:rsid w:val="00B15416"/>
    <w:rsid w:val="00B16E1E"/>
    <w:rsid w:val="00B1700B"/>
    <w:rsid w:val="00B177C9"/>
    <w:rsid w:val="00B1A426"/>
    <w:rsid w:val="00B22395"/>
    <w:rsid w:val="00B23BAB"/>
    <w:rsid w:val="00B25A0E"/>
    <w:rsid w:val="00B260E5"/>
    <w:rsid w:val="00B3082D"/>
    <w:rsid w:val="00B31AB9"/>
    <w:rsid w:val="00B32497"/>
    <w:rsid w:val="00B334DF"/>
    <w:rsid w:val="00B33FB9"/>
    <w:rsid w:val="00B34389"/>
    <w:rsid w:val="00B34619"/>
    <w:rsid w:val="00B34D8A"/>
    <w:rsid w:val="00B35B1A"/>
    <w:rsid w:val="00B369E2"/>
    <w:rsid w:val="00B37E4E"/>
    <w:rsid w:val="00B4051A"/>
    <w:rsid w:val="00B41E97"/>
    <w:rsid w:val="00B4266B"/>
    <w:rsid w:val="00B44C5C"/>
    <w:rsid w:val="00B4559B"/>
    <w:rsid w:val="00B51366"/>
    <w:rsid w:val="00B5168A"/>
    <w:rsid w:val="00B52654"/>
    <w:rsid w:val="00B52C35"/>
    <w:rsid w:val="00B53CE0"/>
    <w:rsid w:val="00B549D5"/>
    <w:rsid w:val="00B556A1"/>
    <w:rsid w:val="00B56794"/>
    <w:rsid w:val="00B576D0"/>
    <w:rsid w:val="00B57C7C"/>
    <w:rsid w:val="00B615BF"/>
    <w:rsid w:val="00B621F8"/>
    <w:rsid w:val="00B62311"/>
    <w:rsid w:val="00B62B61"/>
    <w:rsid w:val="00B66A7E"/>
    <w:rsid w:val="00B676A5"/>
    <w:rsid w:val="00B70BE1"/>
    <w:rsid w:val="00B715B7"/>
    <w:rsid w:val="00B73C77"/>
    <w:rsid w:val="00B781AE"/>
    <w:rsid w:val="00B82415"/>
    <w:rsid w:val="00B82C09"/>
    <w:rsid w:val="00B850F1"/>
    <w:rsid w:val="00B8516A"/>
    <w:rsid w:val="00B852F2"/>
    <w:rsid w:val="00B85B34"/>
    <w:rsid w:val="00B865E4"/>
    <w:rsid w:val="00B869E2"/>
    <w:rsid w:val="00B90867"/>
    <w:rsid w:val="00B9088D"/>
    <w:rsid w:val="00B90FFE"/>
    <w:rsid w:val="00B913CE"/>
    <w:rsid w:val="00B916BA"/>
    <w:rsid w:val="00B939CE"/>
    <w:rsid w:val="00B9454B"/>
    <w:rsid w:val="00B9464C"/>
    <w:rsid w:val="00B95538"/>
    <w:rsid w:val="00B962F5"/>
    <w:rsid w:val="00B96436"/>
    <w:rsid w:val="00B96C38"/>
    <w:rsid w:val="00B96F33"/>
    <w:rsid w:val="00B96F99"/>
    <w:rsid w:val="00B9783D"/>
    <w:rsid w:val="00B97921"/>
    <w:rsid w:val="00BA0149"/>
    <w:rsid w:val="00BA2B21"/>
    <w:rsid w:val="00BA2EF7"/>
    <w:rsid w:val="00BA44D3"/>
    <w:rsid w:val="00BA4A5C"/>
    <w:rsid w:val="00BA6A98"/>
    <w:rsid w:val="00BA7069"/>
    <w:rsid w:val="00BA7D22"/>
    <w:rsid w:val="00BB1A96"/>
    <w:rsid w:val="00BB1AE7"/>
    <w:rsid w:val="00BB1B1B"/>
    <w:rsid w:val="00BB1D6C"/>
    <w:rsid w:val="00BB2D17"/>
    <w:rsid w:val="00BB4DF7"/>
    <w:rsid w:val="00BB513E"/>
    <w:rsid w:val="00BB56B8"/>
    <w:rsid w:val="00BB5DCD"/>
    <w:rsid w:val="00BB6994"/>
    <w:rsid w:val="00BB725A"/>
    <w:rsid w:val="00BB792C"/>
    <w:rsid w:val="00BC0656"/>
    <w:rsid w:val="00BC0AEE"/>
    <w:rsid w:val="00BC161F"/>
    <w:rsid w:val="00BC2AD1"/>
    <w:rsid w:val="00BC3338"/>
    <w:rsid w:val="00BC448E"/>
    <w:rsid w:val="00BC4CD3"/>
    <w:rsid w:val="00BC509F"/>
    <w:rsid w:val="00BC524C"/>
    <w:rsid w:val="00BC56D7"/>
    <w:rsid w:val="00BC5A68"/>
    <w:rsid w:val="00BC64A2"/>
    <w:rsid w:val="00BC79E1"/>
    <w:rsid w:val="00BD04E5"/>
    <w:rsid w:val="00BD0E2D"/>
    <w:rsid w:val="00BD2123"/>
    <w:rsid w:val="00BD4AF4"/>
    <w:rsid w:val="00BD51E5"/>
    <w:rsid w:val="00BD641D"/>
    <w:rsid w:val="00BD6C71"/>
    <w:rsid w:val="00BE0253"/>
    <w:rsid w:val="00BE1665"/>
    <w:rsid w:val="00BE23CB"/>
    <w:rsid w:val="00BE283F"/>
    <w:rsid w:val="00BE4E34"/>
    <w:rsid w:val="00BE4E9C"/>
    <w:rsid w:val="00BE70DA"/>
    <w:rsid w:val="00BE7943"/>
    <w:rsid w:val="00BE7C93"/>
    <w:rsid w:val="00BF1556"/>
    <w:rsid w:val="00BF2FDE"/>
    <w:rsid w:val="00BF48C4"/>
    <w:rsid w:val="00BF50AB"/>
    <w:rsid w:val="00BF636A"/>
    <w:rsid w:val="00BF6942"/>
    <w:rsid w:val="00BF6A1A"/>
    <w:rsid w:val="00BF6C9E"/>
    <w:rsid w:val="00BF7345"/>
    <w:rsid w:val="00BF79BE"/>
    <w:rsid w:val="00C0066F"/>
    <w:rsid w:val="00C01ABF"/>
    <w:rsid w:val="00C024B4"/>
    <w:rsid w:val="00C031C4"/>
    <w:rsid w:val="00C04AA7"/>
    <w:rsid w:val="00C04B4A"/>
    <w:rsid w:val="00C05B00"/>
    <w:rsid w:val="00C06105"/>
    <w:rsid w:val="00C064DB"/>
    <w:rsid w:val="00C10F5E"/>
    <w:rsid w:val="00C112DD"/>
    <w:rsid w:val="00C12AEC"/>
    <w:rsid w:val="00C1364C"/>
    <w:rsid w:val="00C15D4C"/>
    <w:rsid w:val="00C16732"/>
    <w:rsid w:val="00C2018A"/>
    <w:rsid w:val="00C20F5D"/>
    <w:rsid w:val="00C215F5"/>
    <w:rsid w:val="00C22693"/>
    <w:rsid w:val="00C22978"/>
    <w:rsid w:val="00C237AF"/>
    <w:rsid w:val="00C248CA"/>
    <w:rsid w:val="00C24A15"/>
    <w:rsid w:val="00C25474"/>
    <w:rsid w:val="00C263AA"/>
    <w:rsid w:val="00C26D0B"/>
    <w:rsid w:val="00C2714B"/>
    <w:rsid w:val="00C34972"/>
    <w:rsid w:val="00C3594B"/>
    <w:rsid w:val="00C37099"/>
    <w:rsid w:val="00C3732E"/>
    <w:rsid w:val="00C375CC"/>
    <w:rsid w:val="00C378BD"/>
    <w:rsid w:val="00C37947"/>
    <w:rsid w:val="00C405FC"/>
    <w:rsid w:val="00C416A5"/>
    <w:rsid w:val="00C41BCE"/>
    <w:rsid w:val="00C420FE"/>
    <w:rsid w:val="00C42CA4"/>
    <w:rsid w:val="00C430EB"/>
    <w:rsid w:val="00C43B12"/>
    <w:rsid w:val="00C44A6A"/>
    <w:rsid w:val="00C45023"/>
    <w:rsid w:val="00C454D3"/>
    <w:rsid w:val="00C459B3"/>
    <w:rsid w:val="00C45F48"/>
    <w:rsid w:val="00C47879"/>
    <w:rsid w:val="00C5006C"/>
    <w:rsid w:val="00C50952"/>
    <w:rsid w:val="00C5207E"/>
    <w:rsid w:val="00C5211D"/>
    <w:rsid w:val="00C5347E"/>
    <w:rsid w:val="00C553B7"/>
    <w:rsid w:val="00C559FE"/>
    <w:rsid w:val="00C565FB"/>
    <w:rsid w:val="00C56711"/>
    <w:rsid w:val="00C64236"/>
    <w:rsid w:val="00C66F70"/>
    <w:rsid w:val="00C66FED"/>
    <w:rsid w:val="00C72A40"/>
    <w:rsid w:val="00C73E07"/>
    <w:rsid w:val="00C74212"/>
    <w:rsid w:val="00C75E42"/>
    <w:rsid w:val="00C765FA"/>
    <w:rsid w:val="00C77AA3"/>
    <w:rsid w:val="00C77F2E"/>
    <w:rsid w:val="00C800AC"/>
    <w:rsid w:val="00C81296"/>
    <w:rsid w:val="00C8283E"/>
    <w:rsid w:val="00C82CF8"/>
    <w:rsid w:val="00C82F19"/>
    <w:rsid w:val="00C834FE"/>
    <w:rsid w:val="00C86907"/>
    <w:rsid w:val="00C87734"/>
    <w:rsid w:val="00C91126"/>
    <w:rsid w:val="00C9144B"/>
    <w:rsid w:val="00C91769"/>
    <w:rsid w:val="00C92226"/>
    <w:rsid w:val="00C9311A"/>
    <w:rsid w:val="00C93828"/>
    <w:rsid w:val="00C951DD"/>
    <w:rsid w:val="00C95277"/>
    <w:rsid w:val="00C95919"/>
    <w:rsid w:val="00C95CCA"/>
    <w:rsid w:val="00C95F46"/>
    <w:rsid w:val="00C97755"/>
    <w:rsid w:val="00CA0A63"/>
    <w:rsid w:val="00CA5814"/>
    <w:rsid w:val="00CA5AFA"/>
    <w:rsid w:val="00CA7C2B"/>
    <w:rsid w:val="00CB12D1"/>
    <w:rsid w:val="00CB13AB"/>
    <w:rsid w:val="00CB15AB"/>
    <w:rsid w:val="00CB252C"/>
    <w:rsid w:val="00CB2829"/>
    <w:rsid w:val="00CB37FF"/>
    <w:rsid w:val="00CB4BB1"/>
    <w:rsid w:val="00CB7E90"/>
    <w:rsid w:val="00CC071E"/>
    <w:rsid w:val="00CC09AD"/>
    <w:rsid w:val="00CC20D9"/>
    <w:rsid w:val="00CC351B"/>
    <w:rsid w:val="00CC359B"/>
    <w:rsid w:val="00CC4162"/>
    <w:rsid w:val="00CC434F"/>
    <w:rsid w:val="00CC5960"/>
    <w:rsid w:val="00CC7CB5"/>
    <w:rsid w:val="00CD0671"/>
    <w:rsid w:val="00CD0E61"/>
    <w:rsid w:val="00CD1571"/>
    <w:rsid w:val="00CD1AA5"/>
    <w:rsid w:val="00CD1B37"/>
    <w:rsid w:val="00CD3346"/>
    <w:rsid w:val="00CD5A5C"/>
    <w:rsid w:val="00CD5E1D"/>
    <w:rsid w:val="00CE1138"/>
    <w:rsid w:val="00CE1B38"/>
    <w:rsid w:val="00CE2803"/>
    <w:rsid w:val="00CE3134"/>
    <w:rsid w:val="00CE5612"/>
    <w:rsid w:val="00CE5F48"/>
    <w:rsid w:val="00CE6C66"/>
    <w:rsid w:val="00CE7652"/>
    <w:rsid w:val="00CE79E1"/>
    <w:rsid w:val="00CF06C5"/>
    <w:rsid w:val="00CF0C52"/>
    <w:rsid w:val="00CF1301"/>
    <w:rsid w:val="00CF1F5F"/>
    <w:rsid w:val="00CF2243"/>
    <w:rsid w:val="00CF30B1"/>
    <w:rsid w:val="00CF34CD"/>
    <w:rsid w:val="00CF4CD3"/>
    <w:rsid w:val="00CF6DB6"/>
    <w:rsid w:val="00D00442"/>
    <w:rsid w:val="00D00E32"/>
    <w:rsid w:val="00D01A4B"/>
    <w:rsid w:val="00D01CA1"/>
    <w:rsid w:val="00D03918"/>
    <w:rsid w:val="00D0484E"/>
    <w:rsid w:val="00D05D69"/>
    <w:rsid w:val="00D07E7F"/>
    <w:rsid w:val="00D11C85"/>
    <w:rsid w:val="00D13EC1"/>
    <w:rsid w:val="00D162B5"/>
    <w:rsid w:val="00D16F88"/>
    <w:rsid w:val="00D174E3"/>
    <w:rsid w:val="00D20069"/>
    <w:rsid w:val="00D21420"/>
    <w:rsid w:val="00D23BD2"/>
    <w:rsid w:val="00D24692"/>
    <w:rsid w:val="00D262EF"/>
    <w:rsid w:val="00D2639C"/>
    <w:rsid w:val="00D27D7C"/>
    <w:rsid w:val="00D3321F"/>
    <w:rsid w:val="00D33C36"/>
    <w:rsid w:val="00D357C9"/>
    <w:rsid w:val="00D368E5"/>
    <w:rsid w:val="00D40BF3"/>
    <w:rsid w:val="00D418E6"/>
    <w:rsid w:val="00D41970"/>
    <w:rsid w:val="00D41A19"/>
    <w:rsid w:val="00D41ADF"/>
    <w:rsid w:val="00D429CE"/>
    <w:rsid w:val="00D4317C"/>
    <w:rsid w:val="00D43452"/>
    <w:rsid w:val="00D44B0D"/>
    <w:rsid w:val="00D46D29"/>
    <w:rsid w:val="00D47C96"/>
    <w:rsid w:val="00D526BD"/>
    <w:rsid w:val="00D52E6F"/>
    <w:rsid w:val="00D53F45"/>
    <w:rsid w:val="00D546B8"/>
    <w:rsid w:val="00D54774"/>
    <w:rsid w:val="00D55A21"/>
    <w:rsid w:val="00D56794"/>
    <w:rsid w:val="00D57431"/>
    <w:rsid w:val="00D60B69"/>
    <w:rsid w:val="00D60C2D"/>
    <w:rsid w:val="00D60FA4"/>
    <w:rsid w:val="00D6120D"/>
    <w:rsid w:val="00D61782"/>
    <w:rsid w:val="00D67F05"/>
    <w:rsid w:val="00D714D1"/>
    <w:rsid w:val="00D71E20"/>
    <w:rsid w:val="00D72AC7"/>
    <w:rsid w:val="00D740F2"/>
    <w:rsid w:val="00D74C9B"/>
    <w:rsid w:val="00D76FE7"/>
    <w:rsid w:val="00D7740E"/>
    <w:rsid w:val="00D77DBA"/>
    <w:rsid w:val="00D77EE4"/>
    <w:rsid w:val="00D80AC9"/>
    <w:rsid w:val="00D8182F"/>
    <w:rsid w:val="00D81BD4"/>
    <w:rsid w:val="00D824F8"/>
    <w:rsid w:val="00D82C93"/>
    <w:rsid w:val="00D83528"/>
    <w:rsid w:val="00D8431C"/>
    <w:rsid w:val="00D84A50"/>
    <w:rsid w:val="00D85CAA"/>
    <w:rsid w:val="00D86C68"/>
    <w:rsid w:val="00D914FC"/>
    <w:rsid w:val="00D92DB6"/>
    <w:rsid w:val="00D94E86"/>
    <w:rsid w:val="00D96E05"/>
    <w:rsid w:val="00D97A5A"/>
    <w:rsid w:val="00DA2525"/>
    <w:rsid w:val="00DA484C"/>
    <w:rsid w:val="00DA64E6"/>
    <w:rsid w:val="00DA6624"/>
    <w:rsid w:val="00DA6C97"/>
    <w:rsid w:val="00DB10AE"/>
    <w:rsid w:val="00DB12A6"/>
    <w:rsid w:val="00DB440F"/>
    <w:rsid w:val="00DC063C"/>
    <w:rsid w:val="00DC0AE3"/>
    <w:rsid w:val="00DC4368"/>
    <w:rsid w:val="00DC4ED7"/>
    <w:rsid w:val="00DD07BD"/>
    <w:rsid w:val="00DD0C79"/>
    <w:rsid w:val="00DD107E"/>
    <w:rsid w:val="00DD10DA"/>
    <w:rsid w:val="00DD46F5"/>
    <w:rsid w:val="00DD529B"/>
    <w:rsid w:val="00DD537F"/>
    <w:rsid w:val="00DD6970"/>
    <w:rsid w:val="00DE03ED"/>
    <w:rsid w:val="00DE05ED"/>
    <w:rsid w:val="00DE424F"/>
    <w:rsid w:val="00DE43B9"/>
    <w:rsid w:val="00DE4A57"/>
    <w:rsid w:val="00DE4A68"/>
    <w:rsid w:val="00DE7C0C"/>
    <w:rsid w:val="00DF0403"/>
    <w:rsid w:val="00DF0B08"/>
    <w:rsid w:val="00DF18DF"/>
    <w:rsid w:val="00DF4D0A"/>
    <w:rsid w:val="00DF5090"/>
    <w:rsid w:val="00DF5C10"/>
    <w:rsid w:val="00DF5FBA"/>
    <w:rsid w:val="00DF6730"/>
    <w:rsid w:val="00DF6812"/>
    <w:rsid w:val="00DF73B0"/>
    <w:rsid w:val="00DF790B"/>
    <w:rsid w:val="00DF79DF"/>
    <w:rsid w:val="00E004AB"/>
    <w:rsid w:val="00E0753F"/>
    <w:rsid w:val="00E10A63"/>
    <w:rsid w:val="00E1113D"/>
    <w:rsid w:val="00E147A8"/>
    <w:rsid w:val="00E14DEC"/>
    <w:rsid w:val="00E1519B"/>
    <w:rsid w:val="00E1527E"/>
    <w:rsid w:val="00E1537D"/>
    <w:rsid w:val="00E15479"/>
    <w:rsid w:val="00E166B8"/>
    <w:rsid w:val="00E17BED"/>
    <w:rsid w:val="00E22C2A"/>
    <w:rsid w:val="00E23147"/>
    <w:rsid w:val="00E23E90"/>
    <w:rsid w:val="00E243FB"/>
    <w:rsid w:val="00E25362"/>
    <w:rsid w:val="00E25454"/>
    <w:rsid w:val="00E27B16"/>
    <w:rsid w:val="00E27FC1"/>
    <w:rsid w:val="00E32EF7"/>
    <w:rsid w:val="00E34CB9"/>
    <w:rsid w:val="00E35ED2"/>
    <w:rsid w:val="00E379C2"/>
    <w:rsid w:val="00E422CA"/>
    <w:rsid w:val="00E46FA7"/>
    <w:rsid w:val="00E4780D"/>
    <w:rsid w:val="00E50D54"/>
    <w:rsid w:val="00E56EA6"/>
    <w:rsid w:val="00E601C9"/>
    <w:rsid w:val="00E612EE"/>
    <w:rsid w:val="00E613AA"/>
    <w:rsid w:val="00E6142A"/>
    <w:rsid w:val="00E61989"/>
    <w:rsid w:val="00E654C1"/>
    <w:rsid w:val="00E65A79"/>
    <w:rsid w:val="00E65C13"/>
    <w:rsid w:val="00E66A31"/>
    <w:rsid w:val="00E703A9"/>
    <w:rsid w:val="00E70873"/>
    <w:rsid w:val="00E72115"/>
    <w:rsid w:val="00E73360"/>
    <w:rsid w:val="00E741D0"/>
    <w:rsid w:val="00E75EEF"/>
    <w:rsid w:val="00E76DE4"/>
    <w:rsid w:val="00E8217B"/>
    <w:rsid w:val="00E83FAA"/>
    <w:rsid w:val="00E85F33"/>
    <w:rsid w:val="00E868C8"/>
    <w:rsid w:val="00E870FE"/>
    <w:rsid w:val="00E876FF"/>
    <w:rsid w:val="00E91278"/>
    <w:rsid w:val="00E91574"/>
    <w:rsid w:val="00E91BEB"/>
    <w:rsid w:val="00E91DC4"/>
    <w:rsid w:val="00E92469"/>
    <w:rsid w:val="00E926B3"/>
    <w:rsid w:val="00E9299D"/>
    <w:rsid w:val="00E92DFF"/>
    <w:rsid w:val="00E9382E"/>
    <w:rsid w:val="00E95426"/>
    <w:rsid w:val="00E954DC"/>
    <w:rsid w:val="00E96769"/>
    <w:rsid w:val="00E9773F"/>
    <w:rsid w:val="00EA107B"/>
    <w:rsid w:val="00EA1B23"/>
    <w:rsid w:val="00EA343B"/>
    <w:rsid w:val="00EA3C1E"/>
    <w:rsid w:val="00EA664F"/>
    <w:rsid w:val="00EA6738"/>
    <w:rsid w:val="00EA6ABF"/>
    <w:rsid w:val="00EB07D2"/>
    <w:rsid w:val="00EB1E52"/>
    <w:rsid w:val="00EB4447"/>
    <w:rsid w:val="00EB4D06"/>
    <w:rsid w:val="00EB5DD1"/>
    <w:rsid w:val="00EC0226"/>
    <w:rsid w:val="00EC0B77"/>
    <w:rsid w:val="00EC141A"/>
    <w:rsid w:val="00EC14ED"/>
    <w:rsid w:val="00EC437D"/>
    <w:rsid w:val="00EC461F"/>
    <w:rsid w:val="00EC49FE"/>
    <w:rsid w:val="00EC5C0B"/>
    <w:rsid w:val="00EC7981"/>
    <w:rsid w:val="00EC837B"/>
    <w:rsid w:val="00ED04CE"/>
    <w:rsid w:val="00ED2192"/>
    <w:rsid w:val="00ED2509"/>
    <w:rsid w:val="00ED2782"/>
    <w:rsid w:val="00ED3244"/>
    <w:rsid w:val="00ED3EF0"/>
    <w:rsid w:val="00ED7978"/>
    <w:rsid w:val="00EE0437"/>
    <w:rsid w:val="00EE043E"/>
    <w:rsid w:val="00EE1178"/>
    <w:rsid w:val="00EE299F"/>
    <w:rsid w:val="00EE32D9"/>
    <w:rsid w:val="00EE340D"/>
    <w:rsid w:val="00EE4C6F"/>
    <w:rsid w:val="00EE53D0"/>
    <w:rsid w:val="00EE56C3"/>
    <w:rsid w:val="00EE6567"/>
    <w:rsid w:val="00EE67FF"/>
    <w:rsid w:val="00EE6BA6"/>
    <w:rsid w:val="00EE70EF"/>
    <w:rsid w:val="00EE7687"/>
    <w:rsid w:val="00EF2375"/>
    <w:rsid w:val="00EF403B"/>
    <w:rsid w:val="00EF46DB"/>
    <w:rsid w:val="00EF583A"/>
    <w:rsid w:val="00EF5AC6"/>
    <w:rsid w:val="00EF737D"/>
    <w:rsid w:val="00EF798B"/>
    <w:rsid w:val="00F00075"/>
    <w:rsid w:val="00F00CF0"/>
    <w:rsid w:val="00F00F6A"/>
    <w:rsid w:val="00F00F82"/>
    <w:rsid w:val="00F017D7"/>
    <w:rsid w:val="00F01A8F"/>
    <w:rsid w:val="00F02344"/>
    <w:rsid w:val="00F079A7"/>
    <w:rsid w:val="00F1034D"/>
    <w:rsid w:val="00F11876"/>
    <w:rsid w:val="00F120DB"/>
    <w:rsid w:val="00F12872"/>
    <w:rsid w:val="00F12ABA"/>
    <w:rsid w:val="00F145EA"/>
    <w:rsid w:val="00F174B9"/>
    <w:rsid w:val="00F17693"/>
    <w:rsid w:val="00F17CD3"/>
    <w:rsid w:val="00F20F7A"/>
    <w:rsid w:val="00F23143"/>
    <w:rsid w:val="00F24DDF"/>
    <w:rsid w:val="00F254A2"/>
    <w:rsid w:val="00F25FE8"/>
    <w:rsid w:val="00F261C5"/>
    <w:rsid w:val="00F264C1"/>
    <w:rsid w:val="00F273E6"/>
    <w:rsid w:val="00F30647"/>
    <w:rsid w:val="00F30B1A"/>
    <w:rsid w:val="00F30DEA"/>
    <w:rsid w:val="00F31074"/>
    <w:rsid w:val="00F3724E"/>
    <w:rsid w:val="00F40102"/>
    <w:rsid w:val="00F406C5"/>
    <w:rsid w:val="00F418C9"/>
    <w:rsid w:val="00F4277C"/>
    <w:rsid w:val="00F42B56"/>
    <w:rsid w:val="00F42E39"/>
    <w:rsid w:val="00F4307B"/>
    <w:rsid w:val="00F44010"/>
    <w:rsid w:val="00F440E7"/>
    <w:rsid w:val="00F50A0F"/>
    <w:rsid w:val="00F53A6D"/>
    <w:rsid w:val="00F56A20"/>
    <w:rsid w:val="00F6104D"/>
    <w:rsid w:val="00F6186C"/>
    <w:rsid w:val="00F63357"/>
    <w:rsid w:val="00F6366F"/>
    <w:rsid w:val="00F63B03"/>
    <w:rsid w:val="00F6464C"/>
    <w:rsid w:val="00F67E52"/>
    <w:rsid w:val="00F70680"/>
    <w:rsid w:val="00F74A2E"/>
    <w:rsid w:val="00F75012"/>
    <w:rsid w:val="00F76DAC"/>
    <w:rsid w:val="00F77BB0"/>
    <w:rsid w:val="00F808AD"/>
    <w:rsid w:val="00F81D51"/>
    <w:rsid w:val="00F82B3A"/>
    <w:rsid w:val="00F85B9A"/>
    <w:rsid w:val="00F85BA7"/>
    <w:rsid w:val="00F86579"/>
    <w:rsid w:val="00F865E2"/>
    <w:rsid w:val="00F86EC1"/>
    <w:rsid w:val="00F9099F"/>
    <w:rsid w:val="00F925CC"/>
    <w:rsid w:val="00F929F7"/>
    <w:rsid w:val="00F951E4"/>
    <w:rsid w:val="00F95ED4"/>
    <w:rsid w:val="00F965D1"/>
    <w:rsid w:val="00F966A4"/>
    <w:rsid w:val="00FA312D"/>
    <w:rsid w:val="00FA3718"/>
    <w:rsid w:val="00FA6FE9"/>
    <w:rsid w:val="00FB11FB"/>
    <w:rsid w:val="00FB1644"/>
    <w:rsid w:val="00FB2476"/>
    <w:rsid w:val="00FB30C8"/>
    <w:rsid w:val="00FB3E2F"/>
    <w:rsid w:val="00FB5706"/>
    <w:rsid w:val="00FB6A2E"/>
    <w:rsid w:val="00FB7238"/>
    <w:rsid w:val="00FB79D8"/>
    <w:rsid w:val="00FB7E31"/>
    <w:rsid w:val="00FC32B1"/>
    <w:rsid w:val="00FC40E2"/>
    <w:rsid w:val="00FC4CC4"/>
    <w:rsid w:val="00FC4DF5"/>
    <w:rsid w:val="00FC7DF4"/>
    <w:rsid w:val="00FD13F5"/>
    <w:rsid w:val="00FD1701"/>
    <w:rsid w:val="00FD1BD6"/>
    <w:rsid w:val="00FD2B83"/>
    <w:rsid w:val="00FD36A8"/>
    <w:rsid w:val="00FD3F0A"/>
    <w:rsid w:val="00FD4C9E"/>
    <w:rsid w:val="00FD4E8E"/>
    <w:rsid w:val="00FD5211"/>
    <w:rsid w:val="00FD663D"/>
    <w:rsid w:val="00FE0942"/>
    <w:rsid w:val="00FE29A1"/>
    <w:rsid w:val="00FE2F90"/>
    <w:rsid w:val="00FE35D1"/>
    <w:rsid w:val="00FE3F3C"/>
    <w:rsid w:val="00FE6111"/>
    <w:rsid w:val="00FE64A9"/>
    <w:rsid w:val="00FE68DB"/>
    <w:rsid w:val="00FF11C6"/>
    <w:rsid w:val="00FF1B4C"/>
    <w:rsid w:val="00FF2F6F"/>
    <w:rsid w:val="00FF373F"/>
    <w:rsid w:val="00FF4308"/>
    <w:rsid w:val="00FF4922"/>
    <w:rsid w:val="00FF5410"/>
    <w:rsid w:val="00FF602B"/>
    <w:rsid w:val="00FF650D"/>
    <w:rsid w:val="00FF6894"/>
    <w:rsid w:val="00FF72ED"/>
    <w:rsid w:val="00FF7BBE"/>
    <w:rsid w:val="010581DD"/>
    <w:rsid w:val="010898D5"/>
    <w:rsid w:val="0131FDB8"/>
    <w:rsid w:val="0155EC89"/>
    <w:rsid w:val="01593C5F"/>
    <w:rsid w:val="015F6831"/>
    <w:rsid w:val="0165BC02"/>
    <w:rsid w:val="0168EDC8"/>
    <w:rsid w:val="016FC18E"/>
    <w:rsid w:val="017DF1DD"/>
    <w:rsid w:val="018A588C"/>
    <w:rsid w:val="01903909"/>
    <w:rsid w:val="0195EB4A"/>
    <w:rsid w:val="01CFE078"/>
    <w:rsid w:val="01FA638A"/>
    <w:rsid w:val="020C0308"/>
    <w:rsid w:val="020F9A70"/>
    <w:rsid w:val="0219E4DB"/>
    <w:rsid w:val="022295B3"/>
    <w:rsid w:val="02249E85"/>
    <w:rsid w:val="024E2826"/>
    <w:rsid w:val="024EAC4D"/>
    <w:rsid w:val="025ABEE2"/>
    <w:rsid w:val="025B3753"/>
    <w:rsid w:val="025F4674"/>
    <w:rsid w:val="026B4CB5"/>
    <w:rsid w:val="02AAF4FB"/>
    <w:rsid w:val="02CB4B2D"/>
    <w:rsid w:val="02F0518C"/>
    <w:rsid w:val="0316E654"/>
    <w:rsid w:val="038F17C2"/>
    <w:rsid w:val="03934431"/>
    <w:rsid w:val="03A71956"/>
    <w:rsid w:val="03AE5F2E"/>
    <w:rsid w:val="03C68B6C"/>
    <w:rsid w:val="03CCFF8A"/>
    <w:rsid w:val="03D43A6E"/>
    <w:rsid w:val="03DE99E0"/>
    <w:rsid w:val="03E5D9EC"/>
    <w:rsid w:val="03EF025D"/>
    <w:rsid w:val="040AA987"/>
    <w:rsid w:val="04166ED6"/>
    <w:rsid w:val="043B6F3E"/>
    <w:rsid w:val="043E5DE9"/>
    <w:rsid w:val="044C5F00"/>
    <w:rsid w:val="046D0543"/>
    <w:rsid w:val="04902894"/>
    <w:rsid w:val="049DB95B"/>
    <w:rsid w:val="04A326A9"/>
    <w:rsid w:val="04A4EF40"/>
    <w:rsid w:val="04A8D0F1"/>
    <w:rsid w:val="04B0D740"/>
    <w:rsid w:val="04E219DA"/>
    <w:rsid w:val="04E6F675"/>
    <w:rsid w:val="0514763D"/>
    <w:rsid w:val="0523F9C8"/>
    <w:rsid w:val="05703CA5"/>
    <w:rsid w:val="05892A21"/>
    <w:rsid w:val="05AD246E"/>
    <w:rsid w:val="05BFB0D0"/>
    <w:rsid w:val="05C2C838"/>
    <w:rsid w:val="05C912B7"/>
    <w:rsid w:val="05EDA261"/>
    <w:rsid w:val="05F7848C"/>
    <w:rsid w:val="061A9968"/>
    <w:rsid w:val="06371EA6"/>
    <w:rsid w:val="064E8716"/>
    <w:rsid w:val="0661FD3F"/>
    <w:rsid w:val="0665F7D6"/>
    <w:rsid w:val="06753C3C"/>
    <w:rsid w:val="067D50BB"/>
    <w:rsid w:val="067D5BEC"/>
    <w:rsid w:val="06A28F5F"/>
    <w:rsid w:val="06A8D3EC"/>
    <w:rsid w:val="06B4F602"/>
    <w:rsid w:val="06B95F05"/>
    <w:rsid w:val="06BCFF3D"/>
    <w:rsid w:val="06D6CBEA"/>
    <w:rsid w:val="06D7EC47"/>
    <w:rsid w:val="06EBFE3B"/>
    <w:rsid w:val="0705BEAA"/>
    <w:rsid w:val="0726A821"/>
    <w:rsid w:val="0726E91E"/>
    <w:rsid w:val="0738413A"/>
    <w:rsid w:val="07430082"/>
    <w:rsid w:val="07523D7D"/>
    <w:rsid w:val="075B76C3"/>
    <w:rsid w:val="075F179E"/>
    <w:rsid w:val="07637DF2"/>
    <w:rsid w:val="0776DE3A"/>
    <w:rsid w:val="07861665"/>
    <w:rsid w:val="079C3F88"/>
    <w:rsid w:val="07B48F51"/>
    <w:rsid w:val="07B669C9"/>
    <w:rsid w:val="07C2E99B"/>
    <w:rsid w:val="07C7086C"/>
    <w:rsid w:val="07E9A78C"/>
    <w:rsid w:val="07F3F1F7"/>
    <w:rsid w:val="07F4C5C3"/>
    <w:rsid w:val="07FCC54C"/>
    <w:rsid w:val="080469E5"/>
    <w:rsid w:val="081DCFAB"/>
    <w:rsid w:val="0833E124"/>
    <w:rsid w:val="085F2D70"/>
    <w:rsid w:val="08824D03"/>
    <w:rsid w:val="088E4198"/>
    <w:rsid w:val="08977C14"/>
    <w:rsid w:val="08CD212F"/>
    <w:rsid w:val="08E25815"/>
    <w:rsid w:val="08FE5970"/>
    <w:rsid w:val="093B28CC"/>
    <w:rsid w:val="09452CA4"/>
    <w:rsid w:val="0945B0A0"/>
    <w:rsid w:val="0947F812"/>
    <w:rsid w:val="09523A2A"/>
    <w:rsid w:val="09580A31"/>
    <w:rsid w:val="096399B7"/>
    <w:rsid w:val="096EB213"/>
    <w:rsid w:val="09766CC8"/>
    <w:rsid w:val="097DB2A0"/>
    <w:rsid w:val="098E5ADD"/>
    <w:rsid w:val="09A9BE01"/>
    <w:rsid w:val="09BE8F45"/>
    <w:rsid w:val="09C5E7D6"/>
    <w:rsid w:val="09E29A1F"/>
    <w:rsid w:val="09E658B8"/>
    <w:rsid w:val="09F92B4F"/>
    <w:rsid w:val="09FDCFAC"/>
    <w:rsid w:val="0A0F0584"/>
    <w:rsid w:val="0A1CED8F"/>
    <w:rsid w:val="0A3231F4"/>
    <w:rsid w:val="0A3C58B5"/>
    <w:rsid w:val="0A46F62E"/>
    <w:rsid w:val="0A5D0609"/>
    <w:rsid w:val="0A8A1AB9"/>
    <w:rsid w:val="0A8B506B"/>
    <w:rsid w:val="0A9862F0"/>
    <w:rsid w:val="0AD30604"/>
    <w:rsid w:val="0AEEFB51"/>
    <w:rsid w:val="0AFE828F"/>
    <w:rsid w:val="0AFF6A18"/>
    <w:rsid w:val="0B170381"/>
    <w:rsid w:val="0B3461E4"/>
    <w:rsid w:val="0B3A4937"/>
    <w:rsid w:val="0B3D79CE"/>
    <w:rsid w:val="0B47BA0B"/>
    <w:rsid w:val="0B4B0486"/>
    <w:rsid w:val="0B4F41EF"/>
    <w:rsid w:val="0B513FCB"/>
    <w:rsid w:val="0B6A4ADF"/>
    <w:rsid w:val="0B87C436"/>
    <w:rsid w:val="0BC8A521"/>
    <w:rsid w:val="0C0517CD"/>
    <w:rsid w:val="0C1FEDA0"/>
    <w:rsid w:val="0C2B00DD"/>
    <w:rsid w:val="0C2EEA44"/>
    <w:rsid w:val="0C4801B3"/>
    <w:rsid w:val="0C76F4DC"/>
    <w:rsid w:val="0CAAD721"/>
    <w:rsid w:val="0CBC1DD5"/>
    <w:rsid w:val="0CC7BA2B"/>
    <w:rsid w:val="0CD7D4A3"/>
    <w:rsid w:val="0CE01E2C"/>
    <w:rsid w:val="0D0BB7F9"/>
    <w:rsid w:val="0D0C8CDA"/>
    <w:rsid w:val="0D1573C1"/>
    <w:rsid w:val="0D2ED717"/>
    <w:rsid w:val="0D37862E"/>
    <w:rsid w:val="0D3E0E1D"/>
    <w:rsid w:val="0D4631AC"/>
    <w:rsid w:val="0D50667F"/>
    <w:rsid w:val="0D723D0D"/>
    <w:rsid w:val="0D870E51"/>
    <w:rsid w:val="0DAB192B"/>
    <w:rsid w:val="0DB306B1"/>
    <w:rsid w:val="0DB52299"/>
    <w:rsid w:val="0DDC3498"/>
    <w:rsid w:val="0DE329CC"/>
    <w:rsid w:val="0DF738B9"/>
    <w:rsid w:val="0DFD5F18"/>
    <w:rsid w:val="0E04D7C1"/>
    <w:rsid w:val="0E222FEF"/>
    <w:rsid w:val="0E2FE216"/>
    <w:rsid w:val="0E30C933"/>
    <w:rsid w:val="0E31A272"/>
    <w:rsid w:val="0E435226"/>
    <w:rsid w:val="0E8185DC"/>
    <w:rsid w:val="0E828E58"/>
    <w:rsid w:val="0E8C6F73"/>
    <w:rsid w:val="0E901C1C"/>
    <w:rsid w:val="0E9564FF"/>
    <w:rsid w:val="0EC2E563"/>
    <w:rsid w:val="0ECCAA4E"/>
    <w:rsid w:val="0EDE4367"/>
    <w:rsid w:val="0F350CA5"/>
    <w:rsid w:val="0F38F60C"/>
    <w:rsid w:val="0F426B3F"/>
    <w:rsid w:val="0F4D0612"/>
    <w:rsid w:val="0F545B25"/>
    <w:rsid w:val="0F623CF8"/>
    <w:rsid w:val="0F6CF6A2"/>
    <w:rsid w:val="0F6EADE3"/>
    <w:rsid w:val="0F8DE2B7"/>
    <w:rsid w:val="0F9CE97C"/>
    <w:rsid w:val="0FAD943B"/>
    <w:rsid w:val="0FCA4106"/>
    <w:rsid w:val="0FD2DB3B"/>
    <w:rsid w:val="0FD73A06"/>
    <w:rsid w:val="0FDF4C14"/>
    <w:rsid w:val="1013A34A"/>
    <w:rsid w:val="1025CAAC"/>
    <w:rsid w:val="102AC7D6"/>
    <w:rsid w:val="1038A9A9"/>
    <w:rsid w:val="104E1163"/>
    <w:rsid w:val="107060D5"/>
    <w:rsid w:val="107A786F"/>
    <w:rsid w:val="109C1644"/>
    <w:rsid w:val="10A56450"/>
    <w:rsid w:val="10BE7A9F"/>
    <w:rsid w:val="10C25910"/>
    <w:rsid w:val="10CA8EAA"/>
    <w:rsid w:val="10EF7173"/>
    <w:rsid w:val="10F73A41"/>
    <w:rsid w:val="10F7AB5A"/>
    <w:rsid w:val="10FC05F4"/>
    <w:rsid w:val="10FF7106"/>
    <w:rsid w:val="110285B9"/>
    <w:rsid w:val="111F971E"/>
    <w:rsid w:val="1131E033"/>
    <w:rsid w:val="11356481"/>
    <w:rsid w:val="11473A85"/>
    <w:rsid w:val="1150E520"/>
    <w:rsid w:val="118E86FC"/>
    <w:rsid w:val="1190D19D"/>
    <w:rsid w:val="11A38B11"/>
    <w:rsid w:val="11C0C67B"/>
    <w:rsid w:val="11CD23FC"/>
    <w:rsid w:val="11E25AE2"/>
    <w:rsid w:val="11E61178"/>
    <w:rsid w:val="11F2DBA6"/>
    <w:rsid w:val="11FA217E"/>
    <w:rsid w:val="11FC1628"/>
    <w:rsid w:val="120ED475"/>
    <w:rsid w:val="121530BC"/>
    <w:rsid w:val="121EBEA7"/>
    <w:rsid w:val="1220BB9E"/>
    <w:rsid w:val="125FD58D"/>
    <w:rsid w:val="12653340"/>
    <w:rsid w:val="127E7022"/>
    <w:rsid w:val="127EEFF0"/>
    <w:rsid w:val="127FF512"/>
    <w:rsid w:val="128072F8"/>
    <w:rsid w:val="128092C2"/>
    <w:rsid w:val="12A6C273"/>
    <w:rsid w:val="12C8F2CF"/>
    <w:rsid w:val="12C94857"/>
    <w:rsid w:val="12E51ED2"/>
    <w:rsid w:val="12FF587E"/>
    <w:rsid w:val="1345CB44"/>
    <w:rsid w:val="136C9516"/>
    <w:rsid w:val="13742C1C"/>
    <w:rsid w:val="1389344E"/>
    <w:rsid w:val="13A32D13"/>
    <w:rsid w:val="13AF24D4"/>
    <w:rsid w:val="13BC31C6"/>
    <w:rsid w:val="13C21E7E"/>
    <w:rsid w:val="13CCB28A"/>
    <w:rsid w:val="13D3F862"/>
    <w:rsid w:val="13E49B3D"/>
    <w:rsid w:val="1401B722"/>
    <w:rsid w:val="14092576"/>
    <w:rsid w:val="1410550D"/>
    <w:rsid w:val="14204464"/>
    <w:rsid w:val="1443AC7E"/>
    <w:rsid w:val="145E4D21"/>
    <w:rsid w:val="1462EDA9"/>
    <w:rsid w:val="1476F59F"/>
    <w:rsid w:val="14959D6C"/>
    <w:rsid w:val="14A64C5E"/>
    <w:rsid w:val="14AA6513"/>
    <w:rsid w:val="14AD78FA"/>
    <w:rsid w:val="14BF3657"/>
    <w:rsid w:val="14CA8874"/>
    <w:rsid w:val="14F93BCF"/>
    <w:rsid w:val="1514E29D"/>
    <w:rsid w:val="151ADC0D"/>
    <w:rsid w:val="153C4A14"/>
    <w:rsid w:val="155ABD00"/>
    <w:rsid w:val="156BC09E"/>
    <w:rsid w:val="15728D1E"/>
    <w:rsid w:val="15730ECC"/>
    <w:rsid w:val="1584038A"/>
    <w:rsid w:val="1588FBB8"/>
    <w:rsid w:val="15A39416"/>
    <w:rsid w:val="15C2D35B"/>
    <w:rsid w:val="15C41186"/>
    <w:rsid w:val="15CB1408"/>
    <w:rsid w:val="15D7D770"/>
    <w:rsid w:val="15DACCC8"/>
    <w:rsid w:val="15ED6CD7"/>
    <w:rsid w:val="162ED535"/>
    <w:rsid w:val="163F8176"/>
    <w:rsid w:val="166C7EF8"/>
    <w:rsid w:val="166D03C8"/>
    <w:rsid w:val="16746C7E"/>
    <w:rsid w:val="168C65EB"/>
    <w:rsid w:val="168E08BD"/>
    <w:rsid w:val="1694F2F1"/>
    <w:rsid w:val="16968CC0"/>
    <w:rsid w:val="169E99CC"/>
    <w:rsid w:val="16A0624E"/>
    <w:rsid w:val="16C60ABD"/>
    <w:rsid w:val="16C6FECC"/>
    <w:rsid w:val="16ECCDCF"/>
    <w:rsid w:val="16FE278B"/>
    <w:rsid w:val="16FEBC06"/>
    <w:rsid w:val="1700B901"/>
    <w:rsid w:val="170F3FC7"/>
    <w:rsid w:val="171A36F1"/>
    <w:rsid w:val="1737FC18"/>
    <w:rsid w:val="175FAA73"/>
    <w:rsid w:val="1778DBD3"/>
    <w:rsid w:val="1784B0D2"/>
    <w:rsid w:val="179D6B7D"/>
    <w:rsid w:val="18042174"/>
    <w:rsid w:val="1815C0F2"/>
    <w:rsid w:val="18405BBC"/>
    <w:rsid w:val="184655DC"/>
    <w:rsid w:val="187A3932"/>
    <w:rsid w:val="188B5E41"/>
    <w:rsid w:val="18A72829"/>
    <w:rsid w:val="18B55A93"/>
    <w:rsid w:val="18B623E1"/>
    <w:rsid w:val="18BD1548"/>
    <w:rsid w:val="18CCD058"/>
    <w:rsid w:val="18E0BE46"/>
    <w:rsid w:val="18EC2DA3"/>
    <w:rsid w:val="18FA247D"/>
    <w:rsid w:val="192B4F5F"/>
    <w:rsid w:val="193CCAC7"/>
    <w:rsid w:val="196186AB"/>
    <w:rsid w:val="19675A83"/>
    <w:rsid w:val="1973CDD7"/>
    <w:rsid w:val="19801B18"/>
    <w:rsid w:val="198D028E"/>
    <w:rsid w:val="1994288F"/>
    <w:rsid w:val="19B07377"/>
    <w:rsid w:val="19BAC3A5"/>
    <w:rsid w:val="19CCACF2"/>
    <w:rsid w:val="19D2ED15"/>
    <w:rsid w:val="19EEE2B3"/>
    <w:rsid w:val="19F039E6"/>
    <w:rsid w:val="1A0BD9F6"/>
    <w:rsid w:val="1A1FC71E"/>
    <w:rsid w:val="1A442D56"/>
    <w:rsid w:val="1A44FFF3"/>
    <w:rsid w:val="1A4FECC9"/>
    <w:rsid w:val="1A541016"/>
    <w:rsid w:val="1A6764A4"/>
    <w:rsid w:val="1A7994EF"/>
    <w:rsid w:val="1A80C581"/>
    <w:rsid w:val="1AA38DDE"/>
    <w:rsid w:val="1AAD0E5E"/>
    <w:rsid w:val="1AAD95E4"/>
    <w:rsid w:val="1AC85DD8"/>
    <w:rsid w:val="1ACA5D42"/>
    <w:rsid w:val="1ACC3AE0"/>
    <w:rsid w:val="1AF03DC8"/>
    <w:rsid w:val="1AFC63F0"/>
    <w:rsid w:val="1B1A3D41"/>
    <w:rsid w:val="1B1C6327"/>
    <w:rsid w:val="1B233151"/>
    <w:rsid w:val="1B3BAE08"/>
    <w:rsid w:val="1B5466F7"/>
    <w:rsid w:val="1B6711C3"/>
    <w:rsid w:val="1B6B5ECA"/>
    <w:rsid w:val="1BB6E258"/>
    <w:rsid w:val="1BE78322"/>
    <w:rsid w:val="1BEF4470"/>
    <w:rsid w:val="1C189498"/>
    <w:rsid w:val="1C1B1D11"/>
    <w:rsid w:val="1C539906"/>
    <w:rsid w:val="1C602FC9"/>
    <w:rsid w:val="1C676B3A"/>
    <w:rsid w:val="1C6B9273"/>
    <w:rsid w:val="1C88840E"/>
    <w:rsid w:val="1C8B13C4"/>
    <w:rsid w:val="1CB15E43"/>
    <w:rsid w:val="1CB54EBF"/>
    <w:rsid w:val="1CC4A350"/>
    <w:rsid w:val="1CD6D884"/>
    <w:rsid w:val="1CDB1970"/>
    <w:rsid w:val="1D2A05B7"/>
    <w:rsid w:val="1D462271"/>
    <w:rsid w:val="1D50DC1B"/>
    <w:rsid w:val="1D5BFB67"/>
    <w:rsid w:val="1D648508"/>
    <w:rsid w:val="1D9E644D"/>
    <w:rsid w:val="1DAD99A6"/>
    <w:rsid w:val="1DBE4D3B"/>
    <w:rsid w:val="1DC2D08C"/>
    <w:rsid w:val="1DD66700"/>
    <w:rsid w:val="1E15A94E"/>
    <w:rsid w:val="1E4CA767"/>
    <w:rsid w:val="1E8E0E8C"/>
    <w:rsid w:val="1E993D3D"/>
    <w:rsid w:val="1EBBC4E3"/>
    <w:rsid w:val="1ECF9309"/>
    <w:rsid w:val="1EF92503"/>
    <w:rsid w:val="1EFE2A5A"/>
    <w:rsid w:val="1F124A53"/>
    <w:rsid w:val="1F18ADDF"/>
    <w:rsid w:val="1F29C178"/>
    <w:rsid w:val="1F2AB2FF"/>
    <w:rsid w:val="1F2C3F12"/>
    <w:rsid w:val="1F42AC6C"/>
    <w:rsid w:val="1F436DAA"/>
    <w:rsid w:val="1F52AFCD"/>
    <w:rsid w:val="1F5B978A"/>
    <w:rsid w:val="1F87708A"/>
    <w:rsid w:val="1F928FD6"/>
    <w:rsid w:val="1F943857"/>
    <w:rsid w:val="1FA5D4FB"/>
    <w:rsid w:val="1FC8B033"/>
    <w:rsid w:val="1FCD3C5A"/>
    <w:rsid w:val="1FD8FFFE"/>
    <w:rsid w:val="1FF733F4"/>
    <w:rsid w:val="2012BA32"/>
    <w:rsid w:val="203834CC"/>
    <w:rsid w:val="20D01586"/>
    <w:rsid w:val="20D10639"/>
    <w:rsid w:val="20D84D9F"/>
    <w:rsid w:val="20E627BC"/>
    <w:rsid w:val="20EE1582"/>
    <w:rsid w:val="20F77CF1"/>
    <w:rsid w:val="2129456E"/>
    <w:rsid w:val="213B9EFF"/>
    <w:rsid w:val="219EF7E6"/>
    <w:rsid w:val="21A37BD6"/>
    <w:rsid w:val="21CF2195"/>
    <w:rsid w:val="21F03CB5"/>
    <w:rsid w:val="2257D780"/>
    <w:rsid w:val="226364E5"/>
    <w:rsid w:val="2272EEC5"/>
    <w:rsid w:val="229F5E25"/>
    <w:rsid w:val="22BBDAF7"/>
    <w:rsid w:val="22BF4EB5"/>
    <w:rsid w:val="22CC5BA7"/>
    <w:rsid w:val="22E12CEB"/>
    <w:rsid w:val="22E50ECE"/>
    <w:rsid w:val="22FD81AB"/>
    <w:rsid w:val="230050F5"/>
    <w:rsid w:val="230B8B23"/>
    <w:rsid w:val="2330163F"/>
    <w:rsid w:val="235529D0"/>
    <w:rsid w:val="23649F3A"/>
    <w:rsid w:val="2387D993"/>
    <w:rsid w:val="23E4FCC0"/>
    <w:rsid w:val="23E98F4C"/>
    <w:rsid w:val="23EDEB0F"/>
    <w:rsid w:val="24071D02"/>
    <w:rsid w:val="240E95AB"/>
    <w:rsid w:val="24161ACF"/>
    <w:rsid w:val="241DB02A"/>
    <w:rsid w:val="242B9681"/>
    <w:rsid w:val="243A9A21"/>
    <w:rsid w:val="243D464E"/>
    <w:rsid w:val="24464CD7"/>
    <w:rsid w:val="244F3F7F"/>
    <w:rsid w:val="245AAEDC"/>
    <w:rsid w:val="24760CE0"/>
    <w:rsid w:val="24B48E35"/>
    <w:rsid w:val="24BB03CF"/>
    <w:rsid w:val="24BB36A0"/>
    <w:rsid w:val="24C837E9"/>
    <w:rsid w:val="24CFB535"/>
    <w:rsid w:val="24D007E4"/>
    <w:rsid w:val="24E24F10"/>
    <w:rsid w:val="24FA0671"/>
    <w:rsid w:val="2507085A"/>
    <w:rsid w:val="250BA48B"/>
    <w:rsid w:val="251C2EAB"/>
    <w:rsid w:val="2525F8AD"/>
    <w:rsid w:val="252CFAF6"/>
    <w:rsid w:val="2546FA21"/>
    <w:rsid w:val="254C7991"/>
    <w:rsid w:val="2576B48C"/>
    <w:rsid w:val="25922B03"/>
    <w:rsid w:val="25C023DB"/>
    <w:rsid w:val="25D0E261"/>
    <w:rsid w:val="25D6250A"/>
    <w:rsid w:val="25DF52A3"/>
    <w:rsid w:val="25E240E2"/>
    <w:rsid w:val="25F6B795"/>
    <w:rsid w:val="260124DC"/>
    <w:rsid w:val="2615F87E"/>
    <w:rsid w:val="261D6134"/>
    <w:rsid w:val="262962E0"/>
    <w:rsid w:val="2631EB46"/>
    <w:rsid w:val="2642A99F"/>
    <w:rsid w:val="264A6454"/>
    <w:rsid w:val="264F4575"/>
    <w:rsid w:val="2652A883"/>
    <w:rsid w:val="267BD600"/>
    <w:rsid w:val="26A13556"/>
    <w:rsid w:val="26A67A31"/>
    <w:rsid w:val="26CBA015"/>
    <w:rsid w:val="26E0F583"/>
    <w:rsid w:val="26E55A38"/>
    <w:rsid w:val="26F5360B"/>
    <w:rsid w:val="27016944"/>
    <w:rsid w:val="2708D798"/>
    <w:rsid w:val="2720EE3F"/>
    <w:rsid w:val="27295508"/>
    <w:rsid w:val="273CECB2"/>
    <w:rsid w:val="273E0CA3"/>
    <w:rsid w:val="27681F3B"/>
    <w:rsid w:val="276884DD"/>
    <w:rsid w:val="27AD48FB"/>
    <w:rsid w:val="27F70547"/>
    <w:rsid w:val="27FC9990"/>
    <w:rsid w:val="27FE26C9"/>
    <w:rsid w:val="2820C857"/>
    <w:rsid w:val="2844B149"/>
    <w:rsid w:val="284559BD"/>
    <w:rsid w:val="2853F5A3"/>
    <w:rsid w:val="2874E1B8"/>
    <w:rsid w:val="2880C054"/>
    <w:rsid w:val="28B0805D"/>
    <w:rsid w:val="28D30641"/>
    <w:rsid w:val="28EC6432"/>
    <w:rsid w:val="28F31A67"/>
    <w:rsid w:val="28FB18EA"/>
    <w:rsid w:val="28FF3A75"/>
    <w:rsid w:val="29051371"/>
    <w:rsid w:val="291253E1"/>
    <w:rsid w:val="291B28BE"/>
    <w:rsid w:val="292AC566"/>
    <w:rsid w:val="293F993A"/>
    <w:rsid w:val="29842A87"/>
    <w:rsid w:val="2984AF57"/>
    <w:rsid w:val="298C180D"/>
    <w:rsid w:val="29965639"/>
    <w:rsid w:val="299BF123"/>
    <w:rsid w:val="29A9D0EB"/>
    <w:rsid w:val="29B3EA90"/>
    <w:rsid w:val="29B85235"/>
    <w:rsid w:val="29F6F87C"/>
    <w:rsid w:val="29FAE9F3"/>
    <w:rsid w:val="2A02F41D"/>
    <w:rsid w:val="2A2A024E"/>
    <w:rsid w:val="2A5A9738"/>
    <w:rsid w:val="2A6389E0"/>
    <w:rsid w:val="2A6AAEFF"/>
    <w:rsid w:val="2A775602"/>
    <w:rsid w:val="2A8C1F95"/>
    <w:rsid w:val="2AB91BEB"/>
    <w:rsid w:val="2ABDFAB7"/>
    <w:rsid w:val="2AE78B6B"/>
    <w:rsid w:val="2B01110F"/>
    <w:rsid w:val="2B3D04F6"/>
    <w:rsid w:val="2B41D4E7"/>
    <w:rsid w:val="2B5A6A03"/>
    <w:rsid w:val="2B868EA3"/>
    <w:rsid w:val="2BA3AC62"/>
    <w:rsid w:val="2BACCE98"/>
    <w:rsid w:val="2BB14377"/>
    <w:rsid w:val="2BC3BBFE"/>
    <w:rsid w:val="2BE9921B"/>
    <w:rsid w:val="2C064C42"/>
    <w:rsid w:val="2C346E1C"/>
    <w:rsid w:val="2C370D0D"/>
    <w:rsid w:val="2C493DCB"/>
    <w:rsid w:val="2C65FE2A"/>
    <w:rsid w:val="2C76C1B2"/>
    <w:rsid w:val="2C97C6A7"/>
    <w:rsid w:val="2C9EB0DB"/>
    <w:rsid w:val="2CC0C81A"/>
    <w:rsid w:val="2CDC9F34"/>
    <w:rsid w:val="2CF4B703"/>
    <w:rsid w:val="2D1B91C7"/>
    <w:rsid w:val="2D3E05D2"/>
    <w:rsid w:val="2D5B33DB"/>
    <w:rsid w:val="2D625D93"/>
    <w:rsid w:val="2D86B235"/>
    <w:rsid w:val="2D8E6EBC"/>
    <w:rsid w:val="2D9B329C"/>
    <w:rsid w:val="2DADC184"/>
    <w:rsid w:val="2DB04C56"/>
    <w:rsid w:val="2DD52078"/>
    <w:rsid w:val="2DDE1F55"/>
    <w:rsid w:val="2DDF49BF"/>
    <w:rsid w:val="2DE00967"/>
    <w:rsid w:val="2DE6A655"/>
    <w:rsid w:val="2DE869C0"/>
    <w:rsid w:val="2E140F7F"/>
    <w:rsid w:val="2E1F2C2D"/>
    <w:rsid w:val="2E2943C7"/>
    <w:rsid w:val="2E5E040E"/>
    <w:rsid w:val="2E74A5B8"/>
    <w:rsid w:val="2E81DC43"/>
    <w:rsid w:val="2E8E9EAC"/>
    <w:rsid w:val="2EA259B3"/>
    <w:rsid w:val="2EDEC701"/>
    <w:rsid w:val="2EEA7C30"/>
    <w:rsid w:val="2EEE5272"/>
    <w:rsid w:val="2F35113A"/>
    <w:rsid w:val="2F537DF9"/>
    <w:rsid w:val="2F7D16E4"/>
    <w:rsid w:val="2F978F2F"/>
    <w:rsid w:val="2F9A17BA"/>
    <w:rsid w:val="2FA02F9D"/>
    <w:rsid w:val="2FC24812"/>
    <w:rsid w:val="2FCCFA4E"/>
    <w:rsid w:val="2FD711E8"/>
    <w:rsid w:val="2FEDDF57"/>
    <w:rsid w:val="3029EAAA"/>
    <w:rsid w:val="3035909D"/>
    <w:rsid w:val="3041B146"/>
    <w:rsid w:val="304376A6"/>
    <w:rsid w:val="30551A13"/>
    <w:rsid w:val="305DCE00"/>
    <w:rsid w:val="305EA2E1"/>
    <w:rsid w:val="30737425"/>
    <w:rsid w:val="3075A694"/>
    <w:rsid w:val="30B79137"/>
    <w:rsid w:val="30BF6770"/>
    <w:rsid w:val="30C98350"/>
    <w:rsid w:val="30D92458"/>
    <w:rsid w:val="30D9BD65"/>
    <w:rsid w:val="30DA7C1B"/>
    <w:rsid w:val="30E2E6BB"/>
    <w:rsid w:val="310989DB"/>
    <w:rsid w:val="314C2F8F"/>
    <w:rsid w:val="315762A5"/>
    <w:rsid w:val="315B2BE3"/>
    <w:rsid w:val="318BCB8D"/>
    <w:rsid w:val="31D39BE3"/>
    <w:rsid w:val="31EBC821"/>
    <w:rsid w:val="32035BEC"/>
    <w:rsid w:val="32299A3E"/>
    <w:rsid w:val="322AA72D"/>
    <w:rsid w:val="32302B75"/>
    <w:rsid w:val="32459054"/>
    <w:rsid w:val="32536198"/>
    <w:rsid w:val="32578F20"/>
    <w:rsid w:val="32735068"/>
    <w:rsid w:val="327D500C"/>
    <w:rsid w:val="328722AC"/>
    <w:rsid w:val="3297D641"/>
    <w:rsid w:val="32A6712C"/>
    <w:rsid w:val="32D526A1"/>
    <w:rsid w:val="32D70616"/>
    <w:rsid w:val="32E0966E"/>
    <w:rsid w:val="32EEFF83"/>
    <w:rsid w:val="33039459"/>
    <w:rsid w:val="33086D89"/>
    <w:rsid w:val="3315DB68"/>
    <w:rsid w:val="332D9C83"/>
    <w:rsid w:val="334CC083"/>
    <w:rsid w:val="3355BF62"/>
    <w:rsid w:val="337588CA"/>
    <w:rsid w:val="338D5DDB"/>
    <w:rsid w:val="3392D17A"/>
    <w:rsid w:val="33B43600"/>
    <w:rsid w:val="33C276DC"/>
    <w:rsid w:val="33CA755F"/>
    <w:rsid w:val="34115E27"/>
    <w:rsid w:val="3428935B"/>
    <w:rsid w:val="3430D21F"/>
    <w:rsid w:val="344184E6"/>
    <w:rsid w:val="3475FDA5"/>
    <w:rsid w:val="347AD35B"/>
    <w:rsid w:val="34A33D33"/>
    <w:rsid w:val="34C3BAA3"/>
    <w:rsid w:val="34E6CD24"/>
    <w:rsid w:val="3507E844"/>
    <w:rsid w:val="350D9A85"/>
    <w:rsid w:val="35141F58"/>
    <w:rsid w:val="35143585"/>
    <w:rsid w:val="35226BC9"/>
    <w:rsid w:val="353470E9"/>
    <w:rsid w:val="3538277F"/>
    <w:rsid w:val="356F7E14"/>
    <w:rsid w:val="3570917C"/>
    <w:rsid w:val="35793507"/>
    <w:rsid w:val="3580A7A5"/>
    <w:rsid w:val="35A8ECED"/>
    <w:rsid w:val="35C65B88"/>
    <w:rsid w:val="35C8004D"/>
    <w:rsid w:val="35CDC46B"/>
    <w:rsid w:val="35D362DC"/>
    <w:rsid w:val="35DE352B"/>
    <w:rsid w:val="35F8D87A"/>
    <w:rsid w:val="3617F699"/>
    <w:rsid w:val="36241532"/>
    <w:rsid w:val="3642C797"/>
    <w:rsid w:val="365D297C"/>
    <w:rsid w:val="368D52CF"/>
    <w:rsid w:val="368EA499"/>
    <w:rsid w:val="36A6485B"/>
    <w:rsid w:val="36AF95E1"/>
    <w:rsid w:val="36B48937"/>
    <w:rsid w:val="36DAD7E8"/>
    <w:rsid w:val="36E29C86"/>
    <w:rsid w:val="37013ADB"/>
    <w:rsid w:val="370BA1AC"/>
    <w:rsid w:val="370E47CD"/>
    <w:rsid w:val="3728791A"/>
    <w:rsid w:val="3748FEE9"/>
    <w:rsid w:val="3753ADFB"/>
    <w:rsid w:val="3753CD29"/>
    <w:rsid w:val="375C43F6"/>
    <w:rsid w:val="375D5656"/>
    <w:rsid w:val="375DBA7E"/>
    <w:rsid w:val="375FCE09"/>
    <w:rsid w:val="376994CC"/>
    <w:rsid w:val="376F4373"/>
    <w:rsid w:val="37725A6B"/>
    <w:rsid w:val="3775FB81"/>
    <w:rsid w:val="379C876F"/>
    <w:rsid w:val="37B6CE78"/>
    <w:rsid w:val="37D7DF2F"/>
    <w:rsid w:val="380CA509"/>
    <w:rsid w:val="3819F847"/>
    <w:rsid w:val="3825D0D7"/>
    <w:rsid w:val="383A2C31"/>
    <w:rsid w:val="384276F6"/>
    <w:rsid w:val="3859456D"/>
    <w:rsid w:val="3859EDFD"/>
    <w:rsid w:val="385B7D87"/>
    <w:rsid w:val="386CB33D"/>
    <w:rsid w:val="3896B4D1"/>
    <w:rsid w:val="38BF9376"/>
    <w:rsid w:val="38D61991"/>
    <w:rsid w:val="38DF2D33"/>
    <w:rsid w:val="38E88DF0"/>
    <w:rsid w:val="38F5AA1D"/>
    <w:rsid w:val="38F81457"/>
    <w:rsid w:val="3902361C"/>
    <w:rsid w:val="3905652D"/>
    <w:rsid w:val="3914B691"/>
    <w:rsid w:val="3914E962"/>
    <w:rsid w:val="3929ED77"/>
    <w:rsid w:val="393B417A"/>
    <w:rsid w:val="39604343"/>
    <w:rsid w:val="3983DB42"/>
    <w:rsid w:val="398EAAE4"/>
    <w:rsid w:val="39A1C2EE"/>
    <w:rsid w:val="39BE25C0"/>
    <w:rsid w:val="39BE94FF"/>
    <w:rsid w:val="39D734F7"/>
    <w:rsid w:val="39D983C4"/>
    <w:rsid w:val="39DE7BF2"/>
    <w:rsid w:val="39E07A95"/>
    <w:rsid w:val="39EE5508"/>
    <w:rsid w:val="3A10DAEC"/>
    <w:rsid w:val="3A11D70B"/>
    <w:rsid w:val="3A1914D3"/>
    <w:rsid w:val="3A2E8E43"/>
    <w:rsid w:val="3A503D92"/>
    <w:rsid w:val="3A9501B0"/>
    <w:rsid w:val="3A9A127D"/>
    <w:rsid w:val="3AAFEA7E"/>
    <w:rsid w:val="3AC56B29"/>
    <w:rsid w:val="3AEB981D"/>
    <w:rsid w:val="3B0E2C4C"/>
    <w:rsid w:val="3B1477F0"/>
    <w:rsid w:val="3B34F560"/>
    <w:rsid w:val="3B64C001"/>
    <w:rsid w:val="3B67D6F9"/>
    <w:rsid w:val="3B6BA132"/>
    <w:rsid w:val="3BA5AEC9"/>
    <w:rsid w:val="3BB3C0C9"/>
    <w:rsid w:val="3BBA3559"/>
    <w:rsid w:val="3BCC4F39"/>
    <w:rsid w:val="3BCD241A"/>
    <w:rsid w:val="3BD58744"/>
    <w:rsid w:val="3BFEEC97"/>
    <w:rsid w:val="3C1301E2"/>
    <w:rsid w:val="3C271F1E"/>
    <w:rsid w:val="3C29E1A5"/>
    <w:rsid w:val="3C32D44D"/>
    <w:rsid w:val="3C3E43AA"/>
    <w:rsid w:val="3C405FEE"/>
    <w:rsid w:val="3C8023A1"/>
    <w:rsid w:val="3C8A509D"/>
    <w:rsid w:val="3CB80051"/>
    <w:rsid w:val="3CC1A134"/>
    <w:rsid w:val="3CC5E3DE"/>
    <w:rsid w:val="3CCAAC34"/>
    <w:rsid w:val="3D100351"/>
    <w:rsid w:val="3D7157A5"/>
    <w:rsid w:val="3D8A0963"/>
    <w:rsid w:val="3DB50A74"/>
    <w:rsid w:val="3DBBFF13"/>
    <w:rsid w:val="3DFD0BEB"/>
    <w:rsid w:val="3E017235"/>
    <w:rsid w:val="3E21106E"/>
    <w:rsid w:val="3E3B7447"/>
    <w:rsid w:val="3E3CE79F"/>
    <w:rsid w:val="3E41610A"/>
    <w:rsid w:val="3E583C5A"/>
    <w:rsid w:val="3E69750A"/>
    <w:rsid w:val="3E721592"/>
    <w:rsid w:val="3E7EEC1F"/>
    <w:rsid w:val="3E8C6850"/>
    <w:rsid w:val="3EA99050"/>
    <w:rsid w:val="3EAEFC31"/>
    <w:rsid w:val="3EE37946"/>
    <w:rsid w:val="3EE40A03"/>
    <w:rsid w:val="3F00EEAC"/>
    <w:rsid w:val="3F08F85F"/>
    <w:rsid w:val="3F22BCDF"/>
    <w:rsid w:val="3F495724"/>
    <w:rsid w:val="3F50DAD5"/>
    <w:rsid w:val="3F6413DD"/>
    <w:rsid w:val="3F65B04C"/>
    <w:rsid w:val="3F6755DB"/>
    <w:rsid w:val="3F7235FC"/>
    <w:rsid w:val="3F898F1B"/>
    <w:rsid w:val="3FA5AF0D"/>
    <w:rsid w:val="3FA6C503"/>
    <w:rsid w:val="3FB30B60"/>
    <w:rsid w:val="3FBEED3B"/>
    <w:rsid w:val="3FDA9A15"/>
    <w:rsid w:val="3FDD29CB"/>
    <w:rsid w:val="3FE6AC1B"/>
    <w:rsid w:val="400C6292"/>
    <w:rsid w:val="4028EE8B"/>
    <w:rsid w:val="402BC6A2"/>
    <w:rsid w:val="4061929B"/>
    <w:rsid w:val="407C1BBE"/>
    <w:rsid w:val="409F9DC1"/>
    <w:rsid w:val="40AE116E"/>
    <w:rsid w:val="40B66C90"/>
    <w:rsid w:val="40BEFF48"/>
    <w:rsid w:val="40D2B22B"/>
    <w:rsid w:val="40DA2C91"/>
    <w:rsid w:val="40DFA71A"/>
    <w:rsid w:val="40FFAFAD"/>
    <w:rsid w:val="4100154F"/>
    <w:rsid w:val="4103263C"/>
    <w:rsid w:val="410B13C2"/>
    <w:rsid w:val="41106342"/>
    <w:rsid w:val="413AC1D3"/>
    <w:rsid w:val="4167BF55"/>
    <w:rsid w:val="418A4BCE"/>
    <w:rsid w:val="418FDD1C"/>
    <w:rsid w:val="419BA2AB"/>
    <w:rsid w:val="41BB0161"/>
    <w:rsid w:val="41BD42F5"/>
    <w:rsid w:val="41C5F636"/>
    <w:rsid w:val="41D61C5E"/>
    <w:rsid w:val="41EB5344"/>
    <w:rsid w:val="42099779"/>
    <w:rsid w:val="420E8E8C"/>
    <w:rsid w:val="4213BFFF"/>
    <w:rsid w:val="4214C994"/>
    <w:rsid w:val="4242403D"/>
    <w:rsid w:val="4260E840"/>
    <w:rsid w:val="426AC3E6"/>
    <w:rsid w:val="4272F2B2"/>
    <w:rsid w:val="42831FEE"/>
    <w:rsid w:val="429583B1"/>
    <w:rsid w:val="42CA8604"/>
    <w:rsid w:val="42CCAC70"/>
    <w:rsid w:val="42D98691"/>
    <w:rsid w:val="42E4A5DD"/>
    <w:rsid w:val="42F2C09E"/>
    <w:rsid w:val="431F5261"/>
    <w:rsid w:val="432DB5C5"/>
    <w:rsid w:val="4345E446"/>
    <w:rsid w:val="43687BD8"/>
    <w:rsid w:val="436D78C2"/>
    <w:rsid w:val="436E2E19"/>
    <w:rsid w:val="43982CA6"/>
    <w:rsid w:val="43C2660C"/>
    <w:rsid w:val="43D4E19E"/>
    <w:rsid w:val="43E886AF"/>
    <w:rsid w:val="43F27CBD"/>
    <w:rsid w:val="44337AC1"/>
    <w:rsid w:val="44449ACA"/>
    <w:rsid w:val="444992F8"/>
    <w:rsid w:val="444C6C60"/>
    <w:rsid w:val="445B1536"/>
    <w:rsid w:val="4483501C"/>
    <w:rsid w:val="4497BC43"/>
    <w:rsid w:val="44AC179D"/>
    <w:rsid w:val="44DBC711"/>
    <w:rsid w:val="44F43A1A"/>
    <w:rsid w:val="44FDC74E"/>
    <w:rsid w:val="45004B87"/>
    <w:rsid w:val="4523B31D"/>
    <w:rsid w:val="4535C762"/>
    <w:rsid w:val="45A3D5A4"/>
    <w:rsid w:val="45B6C7A8"/>
    <w:rsid w:val="45BEBECB"/>
    <w:rsid w:val="45CFD707"/>
    <w:rsid w:val="45D4A59C"/>
    <w:rsid w:val="45DE84E5"/>
    <w:rsid w:val="460DCD54"/>
    <w:rsid w:val="461164BC"/>
    <w:rsid w:val="461347B4"/>
    <w:rsid w:val="461E2F49"/>
    <w:rsid w:val="465D69C0"/>
    <w:rsid w:val="4675FC2A"/>
    <w:rsid w:val="467C60BC"/>
    <w:rsid w:val="467D64E0"/>
    <w:rsid w:val="46A73FD7"/>
    <w:rsid w:val="46DA226B"/>
    <w:rsid w:val="473BA553"/>
    <w:rsid w:val="474DCE1D"/>
    <w:rsid w:val="475539B7"/>
    <w:rsid w:val="4760ABB2"/>
    <w:rsid w:val="47616CF0"/>
    <w:rsid w:val="478C5FE6"/>
    <w:rsid w:val="4793A819"/>
    <w:rsid w:val="47A0D74D"/>
    <w:rsid w:val="47ACC4E3"/>
    <w:rsid w:val="47B0D4DB"/>
    <w:rsid w:val="47BAA6B6"/>
    <w:rsid w:val="47BCCE10"/>
    <w:rsid w:val="47DD59CD"/>
    <w:rsid w:val="47E9C1C4"/>
    <w:rsid w:val="47FA1897"/>
    <w:rsid w:val="4840E9E5"/>
    <w:rsid w:val="4856D880"/>
    <w:rsid w:val="48573BC4"/>
    <w:rsid w:val="48662AB3"/>
    <w:rsid w:val="48994B36"/>
    <w:rsid w:val="489E8F98"/>
    <w:rsid w:val="48A8DA03"/>
    <w:rsid w:val="48B02F16"/>
    <w:rsid w:val="48B6CCD3"/>
    <w:rsid w:val="48C936DA"/>
    <w:rsid w:val="48E16310"/>
    <w:rsid w:val="48F2637E"/>
    <w:rsid w:val="48FCFD4A"/>
    <w:rsid w:val="490D5243"/>
    <w:rsid w:val="4922F868"/>
    <w:rsid w:val="49283047"/>
    <w:rsid w:val="492CB9BE"/>
    <w:rsid w:val="4953CB71"/>
    <w:rsid w:val="49680E85"/>
    <w:rsid w:val="496973C7"/>
    <w:rsid w:val="496F773B"/>
    <w:rsid w:val="4974D55F"/>
    <w:rsid w:val="49750B84"/>
    <w:rsid w:val="497CF36C"/>
    <w:rsid w:val="4981AA7A"/>
    <w:rsid w:val="49856FBE"/>
    <w:rsid w:val="49869BC7"/>
    <w:rsid w:val="4988C1DA"/>
    <w:rsid w:val="49899A22"/>
    <w:rsid w:val="498CD220"/>
    <w:rsid w:val="49947D9A"/>
    <w:rsid w:val="4997F034"/>
    <w:rsid w:val="499C7A5B"/>
    <w:rsid w:val="49CC1BA3"/>
    <w:rsid w:val="49CC34C6"/>
    <w:rsid w:val="49CD506F"/>
    <w:rsid w:val="4A37703F"/>
    <w:rsid w:val="4A3EDC08"/>
    <w:rsid w:val="4A44FF77"/>
    <w:rsid w:val="4A4B4564"/>
    <w:rsid w:val="4A5014B5"/>
    <w:rsid w:val="4A57C833"/>
    <w:rsid w:val="4A65073B"/>
    <w:rsid w:val="4A945065"/>
    <w:rsid w:val="4AA35099"/>
    <w:rsid w:val="4ABA9AE4"/>
    <w:rsid w:val="4AE0B735"/>
    <w:rsid w:val="4AEE7E3A"/>
    <w:rsid w:val="4AFF5F02"/>
    <w:rsid w:val="4AFFA0B5"/>
    <w:rsid w:val="4B41E569"/>
    <w:rsid w:val="4B4B41D9"/>
    <w:rsid w:val="4B4EC3A7"/>
    <w:rsid w:val="4B52CA82"/>
    <w:rsid w:val="4B8B2283"/>
    <w:rsid w:val="4BB456C7"/>
    <w:rsid w:val="4BC6F7BF"/>
    <w:rsid w:val="4BD1DEDF"/>
    <w:rsid w:val="4BDBC903"/>
    <w:rsid w:val="4BEA9CF7"/>
    <w:rsid w:val="4BF0FD4B"/>
    <w:rsid w:val="4C029664"/>
    <w:rsid w:val="4C06B9B1"/>
    <w:rsid w:val="4C0818A7"/>
    <w:rsid w:val="4C1557AA"/>
    <w:rsid w:val="4C7B0773"/>
    <w:rsid w:val="4C86D201"/>
    <w:rsid w:val="4CA74F71"/>
    <w:rsid w:val="4CADB8B4"/>
    <w:rsid w:val="4CD37E07"/>
    <w:rsid w:val="4CD6408E"/>
    <w:rsid w:val="4CD935E6"/>
    <w:rsid w:val="4D103C37"/>
    <w:rsid w:val="4D1AA429"/>
    <w:rsid w:val="4D1F0816"/>
    <w:rsid w:val="4D20CBC6"/>
    <w:rsid w:val="4D7C1855"/>
    <w:rsid w:val="4DA9EAB8"/>
    <w:rsid w:val="4DB59FE7"/>
    <w:rsid w:val="4DC96C09"/>
    <w:rsid w:val="4DD2C990"/>
    <w:rsid w:val="4DDC6D48"/>
    <w:rsid w:val="4DF6698B"/>
    <w:rsid w:val="4DF7D1B1"/>
    <w:rsid w:val="4E0343AC"/>
    <w:rsid w:val="4E1B0A48"/>
    <w:rsid w:val="4E303302"/>
    <w:rsid w:val="4E5D3EB0"/>
    <w:rsid w:val="4E5F21A8"/>
    <w:rsid w:val="4E74132B"/>
    <w:rsid w:val="4E83F374"/>
    <w:rsid w:val="4E981E05"/>
    <w:rsid w:val="4E9EEE02"/>
    <w:rsid w:val="4EB28F86"/>
    <w:rsid w:val="4ECAE828"/>
    <w:rsid w:val="4ED88B6B"/>
    <w:rsid w:val="4EE3F3EA"/>
    <w:rsid w:val="4EEBF3F6"/>
    <w:rsid w:val="4F207419"/>
    <w:rsid w:val="4F2B3956"/>
    <w:rsid w:val="4F36A0B9"/>
    <w:rsid w:val="4F4362D7"/>
    <w:rsid w:val="4F442C25"/>
    <w:rsid w:val="4F56C285"/>
    <w:rsid w:val="4F8CF4C1"/>
    <w:rsid w:val="4F9B5567"/>
    <w:rsid w:val="4FAE0399"/>
    <w:rsid w:val="4FB381A5"/>
    <w:rsid w:val="4FB42572"/>
    <w:rsid w:val="4FE9DCAE"/>
    <w:rsid w:val="4FF0C6E2"/>
    <w:rsid w:val="5007B6FA"/>
    <w:rsid w:val="5012DE21"/>
    <w:rsid w:val="501A98D6"/>
    <w:rsid w:val="5021DEAE"/>
    <w:rsid w:val="502F15C2"/>
    <w:rsid w:val="5037138C"/>
    <w:rsid w:val="5049CC1F"/>
    <w:rsid w:val="504BFBCA"/>
    <w:rsid w:val="506001C1"/>
    <w:rsid w:val="509C02B1"/>
    <w:rsid w:val="50BB7E64"/>
    <w:rsid w:val="50E084C3"/>
    <w:rsid w:val="50EB10D6"/>
    <w:rsid w:val="510D8245"/>
    <w:rsid w:val="511799DF"/>
    <w:rsid w:val="5121378C"/>
    <w:rsid w:val="5130355C"/>
    <w:rsid w:val="51473CC7"/>
    <w:rsid w:val="514F04D7"/>
    <w:rsid w:val="51662586"/>
    <w:rsid w:val="516E7DEB"/>
    <w:rsid w:val="51755F1C"/>
    <w:rsid w:val="51A4AC4A"/>
    <w:rsid w:val="51A85750"/>
    <w:rsid w:val="51C01088"/>
    <w:rsid w:val="51D60D23"/>
    <w:rsid w:val="51E3EEF6"/>
    <w:rsid w:val="51EBE619"/>
    <w:rsid w:val="51F35761"/>
    <w:rsid w:val="51F691F3"/>
    <w:rsid w:val="51FCA9A1"/>
    <w:rsid w:val="520430CC"/>
    <w:rsid w:val="52112E84"/>
    <w:rsid w:val="522A6D76"/>
    <w:rsid w:val="52360920"/>
    <w:rsid w:val="524AC817"/>
    <w:rsid w:val="525ACC6E"/>
    <w:rsid w:val="5268B4B3"/>
    <w:rsid w:val="5272D59E"/>
    <w:rsid w:val="52777226"/>
    <w:rsid w:val="52A59400"/>
    <w:rsid w:val="52A6FAD4"/>
    <w:rsid w:val="52B628B6"/>
    <w:rsid w:val="52CF2CEB"/>
    <w:rsid w:val="52CF36E1"/>
    <w:rsid w:val="52DBEF09"/>
    <w:rsid w:val="530E3F2C"/>
    <w:rsid w:val="532927EF"/>
    <w:rsid w:val="53307C68"/>
    <w:rsid w:val="534F032F"/>
    <w:rsid w:val="537C00B1"/>
    <w:rsid w:val="53AFE407"/>
    <w:rsid w:val="53BD7AB5"/>
    <w:rsid w:val="53E3AD36"/>
    <w:rsid w:val="53EA5DBA"/>
    <w:rsid w:val="53F97F7A"/>
    <w:rsid w:val="545251F8"/>
    <w:rsid w:val="546904C4"/>
    <w:rsid w:val="547F0542"/>
    <w:rsid w:val="5481866D"/>
    <w:rsid w:val="54A978AC"/>
    <w:rsid w:val="54CA272C"/>
    <w:rsid w:val="54D60151"/>
    <w:rsid w:val="54E77E34"/>
    <w:rsid w:val="550340DF"/>
    <w:rsid w:val="5506B569"/>
    <w:rsid w:val="550AFB94"/>
    <w:rsid w:val="551A48F0"/>
    <w:rsid w:val="552542AB"/>
    <w:rsid w:val="552EF10F"/>
    <w:rsid w:val="553DDE28"/>
    <w:rsid w:val="555D0BCF"/>
    <w:rsid w:val="55671171"/>
    <w:rsid w:val="557C47BD"/>
    <w:rsid w:val="558F9357"/>
    <w:rsid w:val="55947495"/>
    <w:rsid w:val="559644D3"/>
    <w:rsid w:val="5597A65B"/>
    <w:rsid w:val="55AEF918"/>
    <w:rsid w:val="55E03641"/>
    <w:rsid w:val="56103905"/>
    <w:rsid w:val="5616207C"/>
    <w:rsid w:val="5618A99B"/>
    <w:rsid w:val="5619E884"/>
    <w:rsid w:val="56265F34"/>
    <w:rsid w:val="563B1A83"/>
    <w:rsid w:val="563D5BC8"/>
    <w:rsid w:val="56544B86"/>
    <w:rsid w:val="5656FDED"/>
    <w:rsid w:val="56620999"/>
    <w:rsid w:val="568D10DC"/>
    <w:rsid w:val="569862F9"/>
    <w:rsid w:val="56E4D278"/>
    <w:rsid w:val="56E76392"/>
    <w:rsid w:val="57148CE3"/>
    <w:rsid w:val="571E1526"/>
    <w:rsid w:val="572F48D7"/>
    <w:rsid w:val="574A6FD7"/>
    <w:rsid w:val="57949F31"/>
    <w:rsid w:val="57AADCE9"/>
    <w:rsid w:val="57E4B19D"/>
    <w:rsid w:val="57F5112E"/>
    <w:rsid w:val="58028D5F"/>
    <w:rsid w:val="5815D0AA"/>
    <w:rsid w:val="582B66FA"/>
    <w:rsid w:val="582FF083"/>
    <w:rsid w:val="583024C6"/>
    <w:rsid w:val="58314635"/>
    <w:rsid w:val="584CAF4D"/>
    <w:rsid w:val="58517A48"/>
    <w:rsid w:val="58571D62"/>
    <w:rsid w:val="586721F1"/>
    <w:rsid w:val="587481D0"/>
    <w:rsid w:val="5883328F"/>
    <w:rsid w:val="588A3D86"/>
    <w:rsid w:val="58D099B7"/>
    <w:rsid w:val="58F7AE5E"/>
    <w:rsid w:val="58F94A2B"/>
    <w:rsid w:val="5905E0D4"/>
    <w:rsid w:val="5918718F"/>
    <w:rsid w:val="591B2E78"/>
    <w:rsid w:val="59242120"/>
    <w:rsid w:val="595691EC"/>
    <w:rsid w:val="596652EA"/>
    <w:rsid w:val="597AA994"/>
    <w:rsid w:val="5994DD9E"/>
    <w:rsid w:val="59A1B7BF"/>
    <w:rsid w:val="59B1C67D"/>
    <w:rsid w:val="59C2FC92"/>
    <w:rsid w:val="59EDBBAA"/>
    <w:rsid w:val="59F85E62"/>
    <w:rsid w:val="5A04BC3D"/>
    <w:rsid w:val="5A2BBAAA"/>
    <w:rsid w:val="5A338356"/>
    <w:rsid w:val="5A49A54F"/>
    <w:rsid w:val="5A56F054"/>
    <w:rsid w:val="5A70AE84"/>
    <w:rsid w:val="5A896F61"/>
    <w:rsid w:val="5AA5E330"/>
    <w:rsid w:val="5AAF4DC1"/>
    <w:rsid w:val="5AB1E410"/>
    <w:rsid w:val="5AEAE420"/>
    <w:rsid w:val="5AF242D5"/>
    <w:rsid w:val="5AF6933D"/>
    <w:rsid w:val="5B000A4A"/>
    <w:rsid w:val="5B107B0A"/>
    <w:rsid w:val="5B11C426"/>
    <w:rsid w:val="5B24C565"/>
    <w:rsid w:val="5B326633"/>
    <w:rsid w:val="5B3700F9"/>
    <w:rsid w:val="5B39C97A"/>
    <w:rsid w:val="5B52ABBF"/>
    <w:rsid w:val="5B5C83F1"/>
    <w:rsid w:val="5B6CD4F7"/>
    <w:rsid w:val="5B844BDC"/>
    <w:rsid w:val="5B9B7F33"/>
    <w:rsid w:val="5BAD938E"/>
    <w:rsid w:val="5BC4C3AD"/>
    <w:rsid w:val="5BCC4D53"/>
    <w:rsid w:val="5BD346A9"/>
    <w:rsid w:val="5BF7616E"/>
    <w:rsid w:val="5C1B10F7"/>
    <w:rsid w:val="5C282F98"/>
    <w:rsid w:val="5C2BCFEE"/>
    <w:rsid w:val="5C47C024"/>
    <w:rsid w:val="5C5D638C"/>
    <w:rsid w:val="5C66CC98"/>
    <w:rsid w:val="5C66FF69"/>
    <w:rsid w:val="5C86EFF9"/>
    <w:rsid w:val="5C90A88A"/>
    <w:rsid w:val="5CAFCA4D"/>
    <w:rsid w:val="5CDCFF24"/>
    <w:rsid w:val="5CF9FE77"/>
    <w:rsid w:val="5D2B99CB"/>
    <w:rsid w:val="5D391EFF"/>
    <w:rsid w:val="5D3E84C9"/>
    <w:rsid w:val="5D50FFA3"/>
    <w:rsid w:val="5D62F0F3"/>
    <w:rsid w:val="5D69E222"/>
    <w:rsid w:val="5D6B2ADA"/>
    <w:rsid w:val="5D745E46"/>
    <w:rsid w:val="5DA09DA1"/>
    <w:rsid w:val="5DAB1370"/>
    <w:rsid w:val="5DB682CD"/>
    <w:rsid w:val="5DBA24CD"/>
    <w:rsid w:val="5DC34E23"/>
    <w:rsid w:val="5E08369D"/>
    <w:rsid w:val="5E0CD2DE"/>
    <w:rsid w:val="5E16D7C0"/>
    <w:rsid w:val="5E6224B0"/>
    <w:rsid w:val="5E75E8B7"/>
    <w:rsid w:val="5EA674C6"/>
    <w:rsid w:val="5EA84D82"/>
    <w:rsid w:val="5EB36CCE"/>
    <w:rsid w:val="5EB9ED00"/>
    <w:rsid w:val="5EBA151D"/>
    <w:rsid w:val="5ECE3CB9"/>
    <w:rsid w:val="5ED54B04"/>
    <w:rsid w:val="5F7977C1"/>
    <w:rsid w:val="5F82BAE5"/>
    <w:rsid w:val="5F9059B1"/>
    <w:rsid w:val="5FB28586"/>
    <w:rsid w:val="5FB39575"/>
    <w:rsid w:val="5FD3F286"/>
    <w:rsid w:val="5FD82FB7"/>
    <w:rsid w:val="5FDBE5F5"/>
    <w:rsid w:val="5FF3AC38"/>
    <w:rsid w:val="60019D47"/>
    <w:rsid w:val="6005B2B9"/>
    <w:rsid w:val="601DAC26"/>
    <w:rsid w:val="603A9DC1"/>
    <w:rsid w:val="603D2D77"/>
    <w:rsid w:val="60412E29"/>
    <w:rsid w:val="60AC5F61"/>
    <w:rsid w:val="60C3F32C"/>
    <w:rsid w:val="60FA48F8"/>
    <w:rsid w:val="60FBC823"/>
    <w:rsid w:val="61032D45"/>
    <w:rsid w:val="61091CEC"/>
    <w:rsid w:val="6112F32A"/>
    <w:rsid w:val="615EC138"/>
    <w:rsid w:val="6194E06D"/>
    <w:rsid w:val="61A12DAE"/>
    <w:rsid w:val="61A4FF5B"/>
    <w:rsid w:val="61C42B99"/>
    <w:rsid w:val="61E2E886"/>
    <w:rsid w:val="621E269D"/>
    <w:rsid w:val="6235F499"/>
    <w:rsid w:val="6236200A"/>
    <w:rsid w:val="6252AA26"/>
    <w:rsid w:val="6274CD40"/>
    <w:rsid w:val="6276FCAF"/>
    <w:rsid w:val="6278A5D2"/>
    <w:rsid w:val="62952FCC"/>
    <w:rsid w:val="629DCA10"/>
    <w:rsid w:val="62C9BBBF"/>
    <w:rsid w:val="62E2F3D0"/>
    <w:rsid w:val="62E92153"/>
    <w:rsid w:val="632CB01C"/>
    <w:rsid w:val="633694E5"/>
    <w:rsid w:val="6385D63F"/>
    <w:rsid w:val="63949DF0"/>
    <w:rsid w:val="63B3A8A2"/>
    <w:rsid w:val="63BB3086"/>
    <w:rsid w:val="63C9CC13"/>
    <w:rsid w:val="63CE31C5"/>
    <w:rsid w:val="63E5DD9C"/>
    <w:rsid w:val="63E8B159"/>
    <w:rsid w:val="6401279F"/>
    <w:rsid w:val="6424C832"/>
    <w:rsid w:val="645FBF9E"/>
    <w:rsid w:val="6466FC9A"/>
    <w:rsid w:val="64745AEC"/>
    <w:rsid w:val="64B85657"/>
    <w:rsid w:val="64B9D55C"/>
    <w:rsid w:val="64EC747C"/>
    <w:rsid w:val="650829D2"/>
    <w:rsid w:val="650D1768"/>
    <w:rsid w:val="65145530"/>
    <w:rsid w:val="652020CD"/>
    <w:rsid w:val="65283265"/>
    <w:rsid w:val="653D694B"/>
    <w:rsid w:val="654F91B6"/>
    <w:rsid w:val="6566DF9B"/>
    <w:rsid w:val="656A66CD"/>
    <w:rsid w:val="657B0B27"/>
    <w:rsid w:val="6583024A"/>
    <w:rsid w:val="65A1DE0D"/>
    <w:rsid w:val="65A25668"/>
    <w:rsid w:val="65AAB649"/>
    <w:rsid w:val="65B62894"/>
    <w:rsid w:val="65BCD9ED"/>
    <w:rsid w:val="65E6644D"/>
    <w:rsid w:val="65F39A98"/>
    <w:rsid w:val="661EC277"/>
    <w:rsid w:val="662B9C98"/>
    <w:rsid w:val="662FDAB3"/>
    <w:rsid w:val="6636BBE4"/>
    <w:rsid w:val="663C502D"/>
    <w:rsid w:val="665099AA"/>
    <w:rsid w:val="666C2847"/>
    <w:rsid w:val="666DD100"/>
    <w:rsid w:val="66716868"/>
    <w:rsid w:val="66AAB74D"/>
    <w:rsid w:val="66D5502D"/>
    <w:rsid w:val="66EA42AD"/>
    <w:rsid w:val="67037A45"/>
    <w:rsid w:val="670EFFFA"/>
    <w:rsid w:val="67170D5E"/>
    <w:rsid w:val="673744A8"/>
    <w:rsid w:val="678517B8"/>
    <w:rsid w:val="679CD425"/>
    <w:rsid w:val="67AC6C87"/>
    <w:rsid w:val="67DDB034"/>
    <w:rsid w:val="67DFCB0D"/>
    <w:rsid w:val="6807FE36"/>
    <w:rsid w:val="680EF2C3"/>
    <w:rsid w:val="6820DA83"/>
    <w:rsid w:val="6821DE9C"/>
    <w:rsid w:val="68283E56"/>
    <w:rsid w:val="68465021"/>
    <w:rsid w:val="684EA886"/>
    <w:rsid w:val="685AE458"/>
    <w:rsid w:val="68673238"/>
    <w:rsid w:val="68C0F168"/>
    <w:rsid w:val="68C60D40"/>
    <w:rsid w:val="68DCD43C"/>
    <w:rsid w:val="6908DDAF"/>
    <w:rsid w:val="691E050F"/>
    <w:rsid w:val="6949BA54"/>
    <w:rsid w:val="696260CA"/>
    <w:rsid w:val="69637AC3"/>
    <w:rsid w:val="6965A9AF"/>
    <w:rsid w:val="69679378"/>
    <w:rsid w:val="6971A616"/>
    <w:rsid w:val="699D8537"/>
    <w:rsid w:val="69D50F30"/>
    <w:rsid w:val="6A1AEE4D"/>
    <w:rsid w:val="6A2A58A7"/>
    <w:rsid w:val="6A434D6A"/>
    <w:rsid w:val="6A43CC3D"/>
    <w:rsid w:val="6A60F0A9"/>
    <w:rsid w:val="6A639F8D"/>
    <w:rsid w:val="6A88C32C"/>
    <w:rsid w:val="6A8DBB5A"/>
    <w:rsid w:val="6AA0EF6A"/>
    <w:rsid w:val="6AA9714A"/>
    <w:rsid w:val="6AB2C1B9"/>
    <w:rsid w:val="6AC932AC"/>
    <w:rsid w:val="6ADB5989"/>
    <w:rsid w:val="6ADF8C6A"/>
    <w:rsid w:val="6AF13C1E"/>
    <w:rsid w:val="6B0CBCBD"/>
    <w:rsid w:val="6B0D7677"/>
    <w:rsid w:val="6B21C872"/>
    <w:rsid w:val="6B2FA2A5"/>
    <w:rsid w:val="6B40BAE1"/>
    <w:rsid w:val="6B842D8D"/>
    <w:rsid w:val="6B8A6F28"/>
    <w:rsid w:val="6B8C2D5F"/>
    <w:rsid w:val="6B91258D"/>
    <w:rsid w:val="6B9247DF"/>
    <w:rsid w:val="6B9E327F"/>
    <w:rsid w:val="6BA34E57"/>
    <w:rsid w:val="6BC6BF10"/>
    <w:rsid w:val="6BFAF00A"/>
    <w:rsid w:val="6C02451D"/>
    <w:rsid w:val="6C1AE09A"/>
    <w:rsid w:val="6C3BCCAF"/>
    <w:rsid w:val="6C3D7031"/>
    <w:rsid w:val="6C55A5D1"/>
    <w:rsid w:val="6C6FE7C5"/>
    <w:rsid w:val="6C750E6F"/>
    <w:rsid w:val="6C90C3B8"/>
    <w:rsid w:val="6CB1B7F5"/>
    <w:rsid w:val="6CBA248C"/>
    <w:rsid w:val="6CC18D42"/>
    <w:rsid w:val="6CD31D2C"/>
    <w:rsid w:val="6CD8B1CE"/>
    <w:rsid w:val="6CFA7ABE"/>
    <w:rsid w:val="6D08622B"/>
    <w:rsid w:val="6D14E77B"/>
    <w:rsid w:val="6D23B1A0"/>
    <w:rsid w:val="6D31647F"/>
    <w:rsid w:val="6D436DBC"/>
    <w:rsid w:val="6D898646"/>
    <w:rsid w:val="6D9D5B6B"/>
    <w:rsid w:val="6DA4A143"/>
    <w:rsid w:val="6DA506E5"/>
    <w:rsid w:val="6DA59552"/>
    <w:rsid w:val="6DA9122F"/>
    <w:rsid w:val="6E2D67D1"/>
    <w:rsid w:val="6E517509"/>
    <w:rsid w:val="6E76CB5A"/>
    <w:rsid w:val="6E858B30"/>
    <w:rsid w:val="6E93FB70"/>
    <w:rsid w:val="6EA0C59E"/>
    <w:rsid w:val="6F0C83B6"/>
    <w:rsid w:val="6F0FCEBA"/>
    <w:rsid w:val="6F190DC6"/>
    <w:rsid w:val="6F204BB1"/>
    <w:rsid w:val="6F26F7FF"/>
    <w:rsid w:val="6F2DDF0A"/>
    <w:rsid w:val="6F3CE5CF"/>
    <w:rsid w:val="6F54AC6B"/>
    <w:rsid w:val="6F7750F7"/>
    <w:rsid w:val="6FE926C0"/>
    <w:rsid w:val="6FF0EDB7"/>
    <w:rsid w:val="700B4D53"/>
    <w:rsid w:val="701B20F3"/>
    <w:rsid w:val="70230865"/>
    <w:rsid w:val="702BD14A"/>
    <w:rsid w:val="702BF3A0"/>
    <w:rsid w:val="703C6E4B"/>
    <w:rsid w:val="7056C384"/>
    <w:rsid w:val="705750C8"/>
    <w:rsid w:val="7076479D"/>
    <w:rsid w:val="707B98A1"/>
    <w:rsid w:val="70AFA11A"/>
    <w:rsid w:val="70FEC346"/>
    <w:rsid w:val="7124DF97"/>
    <w:rsid w:val="712E834F"/>
    <w:rsid w:val="713A7681"/>
    <w:rsid w:val="714116DC"/>
    <w:rsid w:val="71438764"/>
    <w:rsid w:val="714B78C7"/>
    <w:rsid w:val="7159C007"/>
    <w:rsid w:val="716D204F"/>
    <w:rsid w:val="718D43B0"/>
    <w:rsid w:val="71907CD6"/>
    <w:rsid w:val="719ABCA9"/>
    <w:rsid w:val="71A40AF5"/>
    <w:rsid w:val="72022D79"/>
    <w:rsid w:val="724E0D83"/>
    <w:rsid w:val="7258C3E6"/>
    <w:rsid w:val="72708A82"/>
    <w:rsid w:val="7270BD53"/>
    <w:rsid w:val="7285C168"/>
    <w:rsid w:val="7288B6C0"/>
    <w:rsid w:val="728DBE29"/>
    <w:rsid w:val="729578DE"/>
    <w:rsid w:val="72BC1734"/>
    <w:rsid w:val="72D646E2"/>
    <w:rsid w:val="72F69BDB"/>
    <w:rsid w:val="730A1532"/>
    <w:rsid w:val="731A68F0"/>
    <w:rsid w:val="732FA574"/>
    <w:rsid w:val="7342DCE9"/>
    <w:rsid w:val="736CAEDD"/>
    <w:rsid w:val="7373F4B5"/>
    <w:rsid w:val="7374E8C4"/>
    <w:rsid w:val="73A8CFF7"/>
    <w:rsid w:val="73B4D15A"/>
    <w:rsid w:val="73F3CAF9"/>
    <w:rsid w:val="74329ACA"/>
    <w:rsid w:val="744B5575"/>
    <w:rsid w:val="745F657B"/>
    <w:rsid w:val="745F984C"/>
    <w:rsid w:val="746D3788"/>
    <w:rsid w:val="74775EE8"/>
    <w:rsid w:val="74824B63"/>
    <w:rsid w:val="748C95CE"/>
    <w:rsid w:val="749E84AD"/>
    <w:rsid w:val="74B5511B"/>
    <w:rsid w:val="74C3AAEA"/>
    <w:rsid w:val="74CD6FD5"/>
    <w:rsid w:val="74DBFF1E"/>
    <w:rsid w:val="751A69DC"/>
    <w:rsid w:val="754685C1"/>
    <w:rsid w:val="75473ABF"/>
    <w:rsid w:val="754DCB99"/>
    <w:rsid w:val="754E7FA1"/>
    <w:rsid w:val="7563448B"/>
    <w:rsid w:val="75763098"/>
    <w:rsid w:val="7577C4F8"/>
    <w:rsid w:val="7582F30F"/>
    <w:rsid w:val="758EA83E"/>
    <w:rsid w:val="75AAE148"/>
    <w:rsid w:val="75CCEC6B"/>
    <w:rsid w:val="75CF71E2"/>
    <w:rsid w:val="75EA4C65"/>
    <w:rsid w:val="75FC8817"/>
    <w:rsid w:val="760F70A3"/>
    <w:rsid w:val="7621B7CF"/>
    <w:rsid w:val="763BCC15"/>
    <w:rsid w:val="765AC7E6"/>
    <w:rsid w:val="7663EDF9"/>
    <w:rsid w:val="767B3DF6"/>
    <w:rsid w:val="769E23DE"/>
    <w:rsid w:val="76AF3C1A"/>
    <w:rsid w:val="76BA5F06"/>
    <w:rsid w:val="76CA34FA"/>
    <w:rsid w:val="76CE16B8"/>
    <w:rsid w:val="76E070B9"/>
    <w:rsid w:val="76F700D4"/>
    <w:rsid w:val="7701FA0E"/>
    <w:rsid w:val="773C73C1"/>
    <w:rsid w:val="7740BB14"/>
    <w:rsid w:val="77636A70"/>
    <w:rsid w:val="77697143"/>
    <w:rsid w:val="7771A624"/>
    <w:rsid w:val="777BF79A"/>
    <w:rsid w:val="77891AF7"/>
    <w:rsid w:val="77A9B805"/>
    <w:rsid w:val="77D61377"/>
    <w:rsid w:val="77DE12F5"/>
    <w:rsid w:val="77F05B9D"/>
    <w:rsid w:val="7805D1EB"/>
    <w:rsid w:val="783FEFEC"/>
    <w:rsid w:val="7840D203"/>
    <w:rsid w:val="784D7E2B"/>
    <w:rsid w:val="7864CC50"/>
    <w:rsid w:val="787FE6C0"/>
    <w:rsid w:val="78A20F13"/>
    <w:rsid w:val="78B15360"/>
    <w:rsid w:val="78DC8B75"/>
    <w:rsid w:val="78E9BC62"/>
    <w:rsid w:val="78FE8409"/>
    <w:rsid w:val="7921ED27"/>
    <w:rsid w:val="7986C166"/>
    <w:rsid w:val="79A7C067"/>
    <w:rsid w:val="79C7A096"/>
    <w:rsid w:val="79DBC04D"/>
    <w:rsid w:val="79F6BF2A"/>
    <w:rsid w:val="79FEC613"/>
    <w:rsid w:val="7A01A939"/>
    <w:rsid w:val="7A07CAE7"/>
    <w:rsid w:val="7A09E55F"/>
    <w:rsid w:val="7A126F00"/>
    <w:rsid w:val="7A2E861C"/>
    <w:rsid w:val="7A36E87F"/>
    <w:rsid w:val="7A5C91B5"/>
    <w:rsid w:val="7A7B04EF"/>
    <w:rsid w:val="7AC0BBB9"/>
    <w:rsid w:val="7ADDA72F"/>
    <w:rsid w:val="7AF7769C"/>
    <w:rsid w:val="7B01ADC0"/>
    <w:rsid w:val="7B15D933"/>
    <w:rsid w:val="7B274052"/>
    <w:rsid w:val="7B516A1C"/>
    <w:rsid w:val="7B67E6B1"/>
    <w:rsid w:val="7B739217"/>
    <w:rsid w:val="7B82068A"/>
    <w:rsid w:val="7B84C911"/>
    <w:rsid w:val="7B99087B"/>
    <w:rsid w:val="7BC27C7E"/>
    <w:rsid w:val="7BD8737A"/>
    <w:rsid w:val="7BD89CF7"/>
    <w:rsid w:val="7BDC538D"/>
    <w:rsid w:val="7BF157A2"/>
    <w:rsid w:val="7BF1E9F1"/>
    <w:rsid w:val="7BF86216"/>
    <w:rsid w:val="7C1D6115"/>
    <w:rsid w:val="7C5005E7"/>
    <w:rsid w:val="7C657104"/>
    <w:rsid w:val="7C73B721"/>
    <w:rsid w:val="7C7D2928"/>
    <w:rsid w:val="7C9AA7A3"/>
    <w:rsid w:val="7CD32F7D"/>
    <w:rsid w:val="7CE6F3A5"/>
    <w:rsid w:val="7CF40097"/>
    <w:rsid w:val="7D03EBE7"/>
    <w:rsid w:val="7D28FADA"/>
    <w:rsid w:val="7D371880"/>
    <w:rsid w:val="7D66EA93"/>
    <w:rsid w:val="7D79A15A"/>
    <w:rsid w:val="7D843128"/>
    <w:rsid w:val="7DA566E9"/>
    <w:rsid w:val="7DB4E2B8"/>
    <w:rsid w:val="7DCE0B15"/>
    <w:rsid w:val="7DE988F7"/>
    <w:rsid w:val="7DF737F9"/>
    <w:rsid w:val="7DF7DA09"/>
    <w:rsid w:val="7DF7F937"/>
    <w:rsid w:val="7E24C046"/>
    <w:rsid w:val="7E3289C0"/>
    <w:rsid w:val="7E500E0B"/>
    <w:rsid w:val="7E5165CE"/>
    <w:rsid w:val="7E5BDD13"/>
    <w:rsid w:val="7E7418E5"/>
    <w:rsid w:val="7E7E86B8"/>
    <w:rsid w:val="7E83A5F9"/>
    <w:rsid w:val="7E8BDF81"/>
    <w:rsid w:val="7E983FB5"/>
    <w:rsid w:val="7E9B2C82"/>
    <w:rsid w:val="7EA52A20"/>
    <w:rsid w:val="7EAF3170"/>
    <w:rsid w:val="7EE76BF0"/>
    <w:rsid w:val="7F27D27F"/>
    <w:rsid w:val="7F373863"/>
    <w:rsid w:val="7F5C99F1"/>
    <w:rsid w:val="7F69DB64"/>
    <w:rsid w:val="7F78D44A"/>
    <w:rsid w:val="7FBC3194"/>
    <w:rsid w:val="7FBE9EAB"/>
    <w:rsid w:val="7FCAD17E"/>
    <w:rsid w:val="7FCE1985"/>
    <w:rsid w:val="7FCE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37ABD"/>
  <w15:chartTrackingRefBased/>
  <w15:docId w15:val="{33F9C38F-167F-4A82-B401-020D0A70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AF1"/>
    <w:pPr>
      <w:spacing w:line="360" w:lineRule="auto"/>
      <w:ind w:firstLine="709"/>
      <w:jc w:val="both"/>
    </w:pPr>
    <w:rPr>
      <w:bCs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4762C2"/>
    <w:pPr>
      <w:keepNext/>
      <w:numPr>
        <w:numId w:val="49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8D0BB6"/>
    <w:pPr>
      <w:keepNext/>
      <w:numPr>
        <w:ilvl w:val="1"/>
        <w:numId w:val="49"/>
      </w:numPr>
      <w:spacing w:before="240" w:after="240"/>
      <w:jc w:val="left"/>
      <w:outlineLvl w:val="1"/>
    </w:pPr>
    <w:rPr>
      <w:b/>
    </w:rPr>
  </w:style>
  <w:style w:type="paragraph" w:styleId="Ttulo3">
    <w:name w:val="heading 3"/>
    <w:basedOn w:val="Ttulo1"/>
    <w:next w:val="Normal"/>
    <w:qFormat/>
    <w:rsid w:val="00031BAE"/>
    <w:pPr>
      <w:numPr>
        <w:ilvl w:val="2"/>
      </w:numPr>
      <w:outlineLvl w:val="2"/>
    </w:pPr>
    <w:rPr>
      <w:b w:val="0"/>
      <w:bCs w:val="0"/>
      <w:sz w:val="24"/>
      <w:szCs w:val="18"/>
      <w:u w:val="single"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b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9C17DF"/>
    <w:pPr>
      <w:jc w:val="center"/>
    </w:pPr>
  </w:style>
  <w:style w:type="character" w:customStyle="1" w:styleId="AddressChar">
    <w:name w:val="Address Char"/>
    <w:link w:val="Address"/>
    <w:rsid w:val="009C17DF"/>
    <w:rPr>
      <w:rFonts w:ascii="Times" w:hAnsi="Times"/>
      <w:sz w:val="24"/>
      <w:lang w:val="pt-BR" w:eastAsia="pt-BR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 w:val="0"/>
      <w:sz w:val="32"/>
      <w:szCs w:val="32"/>
    </w:rPr>
  </w:style>
  <w:style w:type="paragraph" w:styleId="Legenda">
    <w:name w:val="caption"/>
    <w:basedOn w:val="Normal"/>
    <w:next w:val="Normal"/>
    <w:qFormat/>
    <w:rsid w:val="00C0066F"/>
    <w:pPr>
      <w:keepNext/>
      <w:spacing w:before="240"/>
      <w:ind w:right="454" w:firstLine="0"/>
      <w:jc w:val="center"/>
    </w:pPr>
    <w:rPr>
      <w:b/>
      <w:bCs w:val="0"/>
      <w:szCs w:val="24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4D2D6B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41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D546B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D546B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AB2AA1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AB2AA1"/>
    <w:rPr>
      <w:rFonts w:ascii="Times" w:hAnsi="Times"/>
      <w:bCs/>
      <w:sz w:val="24"/>
      <w:lang w:val="pt-BR" w:eastAsia="pt-BR"/>
    </w:rPr>
  </w:style>
  <w:style w:type="paragraph" w:styleId="Rodap">
    <w:name w:val="footer"/>
    <w:basedOn w:val="Normal"/>
    <w:link w:val="RodapChar"/>
    <w:rsid w:val="00AB2AA1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AB2AA1"/>
    <w:rPr>
      <w:rFonts w:ascii="Times" w:hAnsi="Times"/>
      <w:bCs/>
      <w:sz w:val="24"/>
      <w:lang w:val="pt-BR" w:eastAsia="pt-BR"/>
    </w:rPr>
  </w:style>
  <w:style w:type="character" w:styleId="HiperlinkVisitado">
    <w:name w:val="FollowedHyperlink"/>
    <w:basedOn w:val="Fontepargpadro"/>
    <w:rsid w:val="00361FA7"/>
    <w:rPr>
      <w:color w:val="954F72" w:themeColor="followedHyperlink"/>
      <w:u w:val="single"/>
    </w:rPr>
  </w:style>
  <w:style w:type="paragraph" w:styleId="Textodecomentrio">
    <w:name w:val="annotation text"/>
    <w:basedOn w:val="Normal"/>
    <w:link w:val="TextodecomentrioChar"/>
    <w:rsid w:val="00EE6BA6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E6BA6"/>
    <w:rPr>
      <w:rFonts w:ascii="Times" w:hAnsi="Times"/>
      <w:bCs/>
      <w:lang w:val="pt-BR" w:eastAsia="pt-BR"/>
    </w:rPr>
  </w:style>
  <w:style w:type="character" w:styleId="Refdecomentrio">
    <w:name w:val="annotation reference"/>
    <w:basedOn w:val="Fontepargpadro"/>
    <w:uiPriority w:val="99"/>
    <w:rsid w:val="00EE6BA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E3D5D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AE3D5D"/>
    <w:rPr>
      <w:rFonts w:ascii="Times" w:hAnsi="Times"/>
      <w:b/>
      <w:bCs/>
      <w:lang w:val="pt-BR" w:eastAsia="pt-BR"/>
    </w:rPr>
  </w:style>
  <w:style w:type="character" w:styleId="Meno">
    <w:name w:val="Mention"/>
    <w:basedOn w:val="Fontepargpadro"/>
    <w:uiPriority w:val="99"/>
    <w:unhideWhenUsed/>
    <w:rsid w:val="00031FBC"/>
    <w:rPr>
      <w:color w:val="2B579A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63240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C47879"/>
    <w:pPr>
      <w:ind w:left="720"/>
      <w:contextualSpacing/>
    </w:pPr>
  </w:style>
  <w:style w:type="character" w:styleId="RefernciaSutil">
    <w:name w:val="Subtle Reference"/>
    <w:uiPriority w:val="31"/>
    <w:qFormat/>
    <w:rsid w:val="00165AEE"/>
    <w:rPr>
      <w:rFonts w:eastAsia="Calibri"/>
      <w:sz w:val="20"/>
      <w:szCs w:val="16"/>
    </w:rPr>
  </w:style>
  <w:style w:type="paragraph" w:customStyle="1" w:styleId="Imagem">
    <w:name w:val="Imagem"/>
    <w:basedOn w:val="Normal"/>
    <w:link w:val="ImagemChar"/>
    <w:qFormat/>
    <w:rsid w:val="003D69AB"/>
    <w:pPr>
      <w:keepNext/>
      <w:spacing w:line="240" w:lineRule="auto"/>
      <w:ind w:firstLine="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3D69AB"/>
    <w:rPr>
      <w:bCs/>
      <w:noProof/>
      <w:sz w:val="24"/>
      <w:lang w:val="pt-BR" w:eastAsia="pt-BR"/>
    </w:rPr>
  </w:style>
  <w:style w:type="paragraph" w:customStyle="1" w:styleId="Listagem">
    <w:name w:val="Listagem"/>
    <w:basedOn w:val="PargrafodaLista"/>
    <w:link w:val="ListagemChar"/>
    <w:qFormat/>
    <w:rsid w:val="009813A7"/>
    <w:pPr>
      <w:numPr>
        <w:numId w:val="5"/>
      </w:numPr>
      <w:spacing w:before="240" w:line="276" w:lineRule="auto"/>
    </w:pPr>
    <w:rPr>
      <w:bCs w:val="0"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813A7"/>
    <w:rPr>
      <w:bCs/>
      <w:sz w:val="24"/>
      <w:lang w:val="pt-BR" w:eastAsia="pt-BR"/>
    </w:rPr>
  </w:style>
  <w:style w:type="character" w:customStyle="1" w:styleId="ListagemChar">
    <w:name w:val="Listagem Char"/>
    <w:basedOn w:val="PargrafodaListaChar"/>
    <w:link w:val="Listagem"/>
    <w:rsid w:val="009813A7"/>
    <w:rPr>
      <w:bCs w:val="0"/>
      <w:color w:val="000000" w:themeColor="text1"/>
      <w:sz w:val="24"/>
      <w:szCs w:val="24"/>
      <w:lang w:val="pt-BR" w:eastAsia="pt-BR"/>
    </w:rPr>
  </w:style>
  <w:style w:type="character" w:customStyle="1" w:styleId="author-name">
    <w:name w:val="author-name"/>
    <w:basedOn w:val="Fontepargpadro"/>
    <w:rsid w:val="005973DC"/>
  </w:style>
  <w:style w:type="paragraph" w:styleId="Reviso">
    <w:name w:val="Revision"/>
    <w:hidden/>
    <w:uiPriority w:val="99"/>
    <w:semiHidden/>
    <w:rsid w:val="00134DC1"/>
    <w:rPr>
      <w:bCs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-sharpcorner.com/blogs/three-tier-architecture-vs-mvc-architecture2" TargetMode="External"/><Relationship Id="rId2" Type="http://schemas.openxmlformats.org/officeDocument/2006/relationships/hyperlink" Target="https://www.quora.com/Is-MVC-different-from-a-3-layered-architecture" TargetMode="External"/><Relationship Id="rId1" Type="http://schemas.openxmlformats.org/officeDocument/2006/relationships/hyperlink" Target="https://www.ibm.com/cloud/learn/three-tier-architecture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oreilly.com/library/view/software-architecture-patterns/9781491971437/ch01.html" TargetMode="Externa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microsoft.com/office/2007/relationships/hdphoto" Target="media/hdphoto1.wdp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microsoft.com/office/2011/relationships/commentsExtended" Target="commentsExtended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tatic.packt-cdn.com/products/9781789809770/graphics/assets/ab9be4ee-22f4-4f04-982f-3b04a754468c.png" TargetMode="Externa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omments" Target="comments.xml"/><Relationship Id="rId32" Type="http://schemas.openxmlformats.org/officeDocument/2006/relationships/footer" Target="footer5.xml"/><Relationship Id="R372761aca9084812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hyperlink" Target="https://www.absolar.org.br/noticia/trf5-vai-instalar-mais-uma-usina-fotovoltaica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microsoft.com/office/2018/08/relationships/commentsExtensible" Target="commentsExtensible.xml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2DA851-5257-42D3-BC4B-62C8010AB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9D277D-A1DF-4E1B-BFED-648045BBE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1945-3e58-4836-a82d-18849bd43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180F7-EA1D-47DC-8F80-907A62BEF1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5A0898-4623-4F58-92E5-A2DB18485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719</TotalTime>
  <Pages>11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Links>
    <vt:vector size="24" baseType="variant">
      <vt:variant>
        <vt:i4>65623</vt:i4>
      </vt:variant>
      <vt:variant>
        <vt:i4>15</vt:i4>
      </vt:variant>
      <vt:variant>
        <vt:i4>0</vt:i4>
      </vt:variant>
      <vt:variant>
        <vt:i4>5</vt:i4>
      </vt:variant>
      <vt:variant>
        <vt:lpwstr>https://www.absolar.org.br/noticia/trf5-vai-instalar-mais-uma-usina-fotovoltaica/</vt:lpwstr>
      </vt:variant>
      <vt:variant>
        <vt:lpwstr/>
      </vt:variant>
      <vt:variant>
        <vt:i4>1572893</vt:i4>
      </vt:variant>
      <vt:variant>
        <vt:i4>6</vt:i4>
      </vt:variant>
      <vt:variant>
        <vt:i4>0</vt:i4>
      </vt:variant>
      <vt:variant>
        <vt:i4>5</vt:i4>
      </vt:variant>
      <vt:variant>
        <vt:lpwstr>https://www.c-sharpcorner.com/blogs/three-tier-architecture-vs-mvc-architecture2</vt:lpwstr>
      </vt:variant>
      <vt:variant>
        <vt:lpwstr/>
      </vt:variant>
      <vt:variant>
        <vt:i4>6226006</vt:i4>
      </vt:variant>
      <vt:variant>
        <vt:i4>3</vt:i4>
      </vt:variant>
      <vt:variant>
        <vt:i4>0</vt:i4>
      </vt:variant>
      <vt:variant>
        <vt:i4>5</vt:i4>
      </vt:variant>
      <vt:variant>
        <vt:lpwstr>https://www.quora.com/Is-MVC-different-from-a-3-layered-architecture</vt:lpwstr>
      </vt:variant>
      <vt:variant>
        <vt:lpwstr/>
      </vt:variant>
      <vt:variant>
        <vt:i4>7929958</vt:i4>
      </vt:variant>
      <vt:variant>
        <vt:i4>0</vt:i4>
      </vt:variant>
      <vt:variant>
        <vt:i4>0</vt:i4>
      </vt:variant>
      <vt:variant>
        <vt:i4>5</vt:i4>
      </vt:variant>
      <vt:variant>
        <vt:lpwstr>https://www.ibm.com/cloud/learn/three-tier-architecture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Devesa;Sanderson Esteves Vieira</dc:creator>
  <cp:keywords/>
  <cp:lastModifiedBy>Bruno Devesa</cp:lastModifiedBy>
  <cp:revision>468</cp:revision>
  <cp:lastPrinted>2022-04-25T21:28:00Z</cp:lastPrinted>
  <dcterms:created xsi:type="dcterms:W3CDTF">2022-04-12T04:16:00Z</dcterms:created>
  <dcterms:modified xsi:type="dcterms:W3CDTF">2022-05-09T22:27:00Z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