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1782" w:rsidP="00D16F88" w:rsidRDefault="00C215F5" w14:paraId="38108625" w14:textId="59F2600C">
      <w:pPr>
        <w:pStyle w:val="Title"/>
        <w:spacing w:before="0" w:line="240" w:lineRule="auto"/>
        <w:ind w:firstLine="0"/>
      </w:pPr>
      <w:r w:rsidRPr="00C215F5">
        <w:t xml:space="preserve">Análise da influência da variação da capacidade de geração e </w:t>
      </w:r>
      <w:r w:rsidR="00F925CC">
        <w:t xml:space="preserve">demanda </w:t>
      </w:r>
      <w:r w:rsidRPr="00C215F5">
        <w:t>consum</w:t>
      </w:r>
      <w:r w:rsidR="00F925CC">
        <w:t>idora</w:t>
      </w:r>
      <w:r w:rsidRPr="00C215F5">
        <w:t xml:space="preserve"> no aumento da tarifa de energia elétrica</w:t>
      </w:r>
    </w:p>
    <w:p w:rsidR="001E14BF" w:rsidP="00D16F88" w:rsidRDefault="001E14BF" w14:paraId="7ED4C1BF" w14:textId="77777777">
      <w:pPr>
        <w:pStyle w:val="Title"/>
        <w:spacing w:before="0" w:line="240" w:lineRule="auto"/>
        <w:ind w:firstLine="0"/>
      </w:pPr>
    </w:p>
    <w:p w:rsidR="00C559FE" w:rsidP="00C559FE" w:rsidRDefault="00D61782" w14:paraId="723B41C0" w14:textId="77777777">
      <w:pPr>
        <w:pStyle w:val="Author"/>
        <w:spacing w:before="0" w:line="276" w:lineRule="auto"/>
        <w:ind w:firstLine="0"/>
        <w:rPr>
          <w:b w:val="0"/>
          <w:bCs w:val="0"/>
        </w:rPr>
      </w:pPr>
      <w:r w:rsidRPr="00D16F88">
        <w:rPr>
          <w:b w:val="0"/>
          <w:bCs w:val="0"/>
        </w:rPr>
        <w:t>Anderson B</w:t>
      </w:r>
      <w:r w:rsidR="00177EEB">
        <w:rPr>
          <w:b w:val="0"/>
          <w:bCs w:val="0"/>
        </w:rPr>
        <w:t>.</w:t>
      </w:r>
      <w:r w:rsidRPr="00D16F88">
        <w:rPr>
          <w:b w:val="0"/>
          <w:bCs w:val="0"/>
        </w:rPr>
        <w:t xml:space="preserve"> Nascimento, Anselmo B</w:t>
      </w:r>
      <w:r w:rsidR="00177EEB">
        <w:rPr>
          <w:b w:val="0"/>
          <w:bCs w:val="0"/>
        </w:rPr>
        <w:t>.</w:t>
      </w:r>
      <w:r w:rsidRPr="00D16F88">
        <w:rPr>
          <w:b w:val="0"/>
          <w:bCs w:val="0"/>
        </w:rPr>
        <w:t xml:space="preserve"> </w:t>
      </w:r>
      <w:r w:rsidR="00961D5F">
        <w:rPr>
          <w:b w:val="0"/>
          <w:bCs w:val="0"/>
        </w:rPr>
        <w:t>d</w:t>
      </w:r>
      <w:r w:rsidRPr="00D16F88">
        <w:rPr>
          <w:b w:val="0"/>
          <w:bCs w:val="0"/>
        </w:rPr>
        <w:t>e Lira, Bruno S</w:t>
      </w:r>
      <w:r w:rsidR="00177EEB">
        <w:rPr>
          <w:b w:val="0"/>
          <w:bCs w:val="0"/>
        </w:rPr>
        <w:t>.</w:t>
      </w:r>
      <w:r w:rsidRPr="00D16F88">
        <w:rPr>
          <w:b w:val="0"/>
          <w:bCs w:val="0"/>
        </w:rPr>
        <w:t xml:space="preserve"> Devesa</w:t>
      </w:r>
      <w:r w:rsidRPr="00D16F88" w:rsidR="004D2D6B">
        <w:rPr>
          <w:b w:val="0"/>
          <w:bCs w:val="0"/>
        </w:rPr>
        <w:t>,</w:t>
      </w:r>
      <w:r w:rsidRPr="00D16F88">
        <w:rPr>
          <w:b w:val="0"/>
          <w:bCs w:val="0"/>
        </w:rPr>
        <w:t xml:space="preserve"> </w:t>
      </w:r>
    </w:p>
    <w:p w:rsidRPr="00D16F88" w:rsidR="00EC49FE" w:rsidP="00C559FE" w:rsidRDefault="00D61782" w14:paraId="58C4FC93" w14:textId="4AE94650">
      <w:pPr>
        <w:pStyle w:val="Author"/>
        <w:spacing w:before="0" w:line="276" w:lineRule="auto"/>
        <w:ind w:firstLine="0"/>
        <w:rPr>
          <w:b w:val="0"/>
          <w:bCs w:val="0"/>
        </w:rPr>
      </w:pPr>
      <w:r w:rsidRPr="00D16F88">
        <w:rPr>
          <w:b w:val="0"/>
          <w:bCs w:val="0"/>
        </w:rPr>
        <w:t>Douglas G</w:t>
      </w:r>
      <w:r w:rsidR="00177EEB">
        <w:rPr>
          <w:b w:val="0"/>
          <w:bCs w:val="0"/>
        </w:rPr>
        <w:t>.</w:t>
      </w:r>
      <w:r w:rsidRPr="00D16F88">
        <w:rPr>
          <w:b w:val="0"/>
          <w:bCs w:val="0"/>
        </w:rPr>
        <w:t xml:space="preserve"> </w:t>
      </w:r>
      <w:proofErr w:type="spellStart"/>
      <w:r w:rsidRPr="00D16F88">
        <w:rPr>
          <w:b w:val="0"/>
          <w:bCs w:val="0"/>
        </w:rPr>
        <w:t>Guglielmelli</w:t>
      </w:r>
      <w:proofErr w:type="spellEnd"/>
      <w:r w:rsidRPr="00D16F88">
        <w:rPr>
          <w:b w:val="0"/>
          <w:bCs w:val="0"/>
        </w:rPr>
        <w:t>, Sanderson E</w:t>
      </w:r>
      <w:r w:rsidR="00177EEB">
        <w:rPr>
          <w:b w:val="0"/>
          <w:bCs w:val="0"/>
        </w:rPr>
        <w:t>.</w:t>
      </w:r>
      <w:r w:rsidRPr="00D16F88">
        <w:rPr>
          <w:b w:val="0"/>
          <w:bCs w:val="0"/>
        </w:rPr>
        <w:t xml:space="preserve"> Vieira</w:t>
      </w:r>
      <w:r w:rsidR="00DD537F">
        <w:rPr>
          <w:b w:val="0"/>
          <w:bCs w:val="0"/>
        </w:rPr>
        <w:t>.</w:t>
      </w:r>
    </w:p>
    <w:p w:rsidRPr="0039084B" w:rsidR="009C17DF" w:rsidP="00D16F88" w:rsidRDefault="009C17DF" w14:paraId="0E516378" w14:textId="77777777">
      <w:pPr>
        <w:pStyle w:val="Author"/>
        <w:spacing w:before="0" w:line="240" w:lineRule="auto"/>
        <w:ind w:firstLine="0"/>
      </w:pPr>
    </w:p>
    <w:p w:rsidRPr="00CE79E1" w:rsidR="00EC49FE" w:rsidP="00D16F88" w:rsidRDefault="004D2D6B" w14:paraId="1C0FD37A" w14:textId="77777777">
      <w:pPr>
        <w:pStyle w:val="Address"/>
        <w:spacing w:line="240" w:lineRule="auto"/>
        <w:ind w:firstLine="0"/>
        <w:rPr>
          <w:i/>
          <w:iCs/>
        </w:rPr>
      </w:pPr>
      <w:r w:rsidRPr="00CE79E1">
        <w:rPr>
          <w:i/>
          <w:iCs/>
        </w:rPr>
        <w:t>Curso de Tecnologia em Banco de Dados</w:t>
      </w:r>
    </w:p>
    <w:p w:rsidRPr="00CE79E1" w:rsidR="00CE79E1" w:rsidP="00D16F88" w:rsidRDefault="00CE79E1" w14:paraId="340D3055" w14:textId="77777777">
      <w:pPr>
        <w:pStyle w:val="Address"/>
        <w:spacing w:line="240" w:lineRule="auto"/>
        <w:ind w:firstLine="0"/>
        <w:rPr>
          <w:i/>
          <w:iCs/>
        </w:rPr>
      </w:pPr>
    </w:p>
    <w:p w:rsidRPr="00CE79E1" w:rsidR="00CE79E1" w:rsidP="00D16F88" w:rsidRDefault="00CE79E1" w14:paraId="584F3DB1" w14:textId="2BCC8E7E">
      <w:pPr>
        <w:pStyle w:val="Address"/>
        <w:spacing w:line="240" w:lineRule="auto"/>
        <w:ind w:firstLine="0"/>
        <w:rPr>
          <w:i/>
          <w:iCs/>
        </w:rPr>
        <w:sectPr w:rsidRPr="00CE79E1" w:rsidR="00CE79E1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type w:val="continuous"/>
          <w:pgSz w:w="11907" w:h="16840" w:orient="portrait" w:code="9"/>
          <w:pgMar w:top="1985" w:right="1701" w:bottom="1418" w:left="1701" w:header="964" w:footer="964" w:gutter="0"/>
          <w:pgNumType w:start="101"/>
          <w:cols w:space="454"/>
        </w:sectPr>
      </w:pPr>
      <w:r w:rsidRPr="00CE79E1">
        <w:rPr>
          <w:i/>
          <w:iCs/>
        </w:rPr>
        <w:t>PUC Minas – 2022</w:t>
      </w:r>
    </w:p>
    <w:p w:rsidRPr="006A33B5" w:rsidR="00EC49FE" w:rsidP="00403091" w:rsidRDefault="009D5E93" w14:paraId="2CE538F6" w14:textId="68F06B01">
      <w:pPr>
        <w:pStyle w:val="Heading1"/>
        <w:ind w:left="426"/>
      </w:pPr>
      <w:commentRangeStart w:id="0"/>
      <w:commentRangeStart w:id="1"/>
      <w:r w:rsidRPr="006A33B5">
        <w:t>Introdução</w:t>
      </w:r>
      <w:commentRangeEnd w:id="0"/>
      <w:r w:rsidR="00974FC7"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p w:rsidR="006B7B42" w:rsidP="00BC2AD1" w:rsidRDefault="000F41B9" w14:paraId="6E6150C5" w14:textId="2650D266">
      <w:r w:rsidRPr="00364AF1">
        <w:t xml:space="preserve">A energia </w:t>
      </w:r>
      <w:r w:rsidR="00300324">
        <w:t xml:space="preserve">brasileira </w:t>
      </w:r>
      <w:r w:rsidRPr="00364AF1">
        <w:t>é cara</w:t>
      </w:r>
      <w:r w:rsidRPr="00364AF1" w:rsidR="00725284">
        <w:t xml:space="preserve">, </w:t>
      </w:r>
      <w:r w:rsidR="000D4078">
        <w:t>tendo vários fatores apontados como causa</w:t>
      </w:r>
      <w:r w:rsidR="00B06908">
        <w:t>,</w:t>
      </w:r>
      <w:r w:rsidR="000D4078">
        <w:t xml:space="preserve"> sendo</w:t>
      </w:r>
      <w:r w:rsidRPr="00364AF1" w:rsidR="00725284">
        <w:t xml:space="preserve"> os principais</w:t>
      </w:r>
      <w:r w:rsidR="000D4078">
        <w:t xml:space="preserve"> </w:t>
      </w:r>
      <w:r w:rsidRPr="00364AF1" w:rsidR="00914438">
        <w:t>a tributação</w:t>
      </w:r>
      <w:r w:rsidR="00190CFC">
        <w:t>, falhas e perdas no fornecimento</w:t>
      </w:r>
      <w:r w:rsidR="00FD5211">
        <w:t>,</w:t>
      </w:r>
      <w:r w:rsidRPr="00364AF1" w:rsidR="00914438">
        <w:t xml:space="preserve"> e </w:t>
      </w:r>
      <w:r w:rsidR="00190CFC">
        <w:t xml:space="preserve">a </w:t>
      </w:r>
      <w:r w:rsidR="00A52B0D">
        <w:t>grande dependência das hidrelétricas</w:t>
      </w:r>
      <w:r w:rsidR="00E1519B">
        <w:t>.</w:t>
      </w:r>
      <w:r w:rsidRPr="00364AF1" w:rsidR="005E3F6F">
        <w:t xml:space="preserve"> </w:t>
      </w:r>
      <w:r w:rsidRPr="006B7B42" w:rsidR="006B7B42">
        <w:t>(CAMPAGNOLO, 2022; DEISTER, 2021; INSP, 2021; SABER ELÉTRICA, 2022)</w:t>
      </w:r>
    </w:p>
    <w:p w:rsidRPr="00364AF1" w:rsidR="00063089" w:rsidP="00BC2AD1" w:rsidRDefault="0009575B" w14:paraId="3D21CE36" w14:textId="5FF80717">
      <w:r>
        <w:t xml:space="preserve">Conforme o Balanço Energético Nacional de </w:t>
      </w:r>
      <w:r w:rsidRPr="005203F3">
        <w:t>2021</w:t>
      </w:r>
      <w:r>
        <w:t xml:space="preserve">, a matriz elétrica brasileira é </w:t>
      </w:r>
      <w:r w:rsidR="009E13BE">
        <w:t>composta em 65% da geração h</w:t>
      </w:r>
      <w:r w:rsidR="00B33FB9">
        <w:t>ídrica.</w:t>
      </w:r>
      <w:r w:rsidR="005A5F2B">
        <w:t xml:space="preserve"> </w:t>
      </w:r>
      <w:r w:rsidRPr="00364AF1" w:rsidR="001F76A0">
        <w:t xml:space="preserve">O Brasil sempre foi visto como país com grande potencial energético, apesar disso, a grande dependência de hidrelétricas traz desafios com relação </w:t>
      </w:r>
      <w:r w:rsidR="001F76A0">
        <w:t>à distribuição e a</w:t>
      </w:r>
      <w:r w:rsidRPr="00364AF1" w:rsidR="001F76A0">
        <w:t xml:space="preserve">os períodos de </w:t>
      </w:r>
      <w:r w:rsidR="001F76A0">
        <w:t>seca</w:t>
      </w:r>
      <w:r w:rsidRPr="00364AF1" w:rsidR="001F76A0">
        <w:t>.</w:t>
      </w:r>
      <w:r w:rsidR="00D47C96">
        <w:t xml:space="preserve"> </w:t>
      </w:r>
      <w:r w:rsidRPr="00364AF1" w:rsidR="00FF4922">
        <w:t>Em agosto de 2021</w:t>
      </w:r>
      <w:r w:rsidRPr="00364AF1" w:rsidR="009B3816">
        <w:t>,</w:t>
      </w:r>
      <w:r w:rsidRPr="00364AF1" w:rsidR="00FF4922">
        <w:t xml:space="preserve"> a </w:t>
      </w:r>
      <w:r w:rsidRPr="00364AF1" w:rsidR="00914438">
        <w:rPr>
          <w:shd w:val="clear" w:color="auto" w:fill="FFFFFF"/>
        </w:rPr>
        <w:t xml:space="preserve">Agência Nacional de Energia Elétrica (Aneel) criou </w:t>
      </w:r>
      <w:r w:rsidRPr="00364AF1" w:rsidR="00FF4922">
        <w:rPr>
          <w:shd w:val="clear" w:color="auto" w:fill="FFFFFF"/>
        </w:rPr>
        <w:t xml:space="preserve">mais uma bandeira </w:t>
      </w:r>
      <w:r w:rsidRPr="00364AF1" w:rsidR="009B3816">
        <w:rPr>
          <w:shd w:val="clear" w:color="auto" w:fill="FFFFFF"/>
        </w:rPr>
        <w:t>tarifária</w:t>
      </w:r>
      <w:r w:rsidRPr="00364AF1" w:rsidR="00FF4922">
        <w:rPr>
          <w:shd w:val="clear" w:color="auto" w:fill="FFFFFF"/>
        </w:rPr>
        <w:t>, a</w:t>
      </w:r>
      <w:r w:rsidRPr="00364AF1" w:rsidR="00914438">
        <w:rPr>
          <w:shd w:val="clear" w:color="auto" w:fill="FFFFFF"/>
        </w:rPr>
        <w:t xml:space="preserve"> bandeira tarifária </w:t>
      </w:r>
      <w:r w:rsidRPr="00364AF1" w:rsidR="00361FA7">
        <w:rPr>
          <w:shd w:val="clear" w:color="auto" w:fill="FFFFFF"/>
        </w:rPr>
        <w:t>“</w:t>
      </w:r>
      <w:r w:rsidRPr="00364AF1" w:rsidR="00914438">
        <w:rPr>
          <w:shd w:val="clear" w:color="auto" w:fill="FFFFFF"/>
        </w:rPr>
        <w:t>escassez hídrica</w:t>
      </w:r>
      <w:r w:rsidRPr="00364AF1" w:rsidR="00361FA7">
        <w:rPr>
          <w:shd w:val="clear" w:color="auto" w:fill="FFFFFF"/>
        </w:rPr>
        <w:t>”</w:t>
      </w:r>
      <w:r w:rsidRPr="00364AF1" w:rsidR="00914438">
        <w:rPr>
          <w:shd w:val="clear" w:color="auto" w:fill="FFFFFF"/>
        </w:rPr>
        <w:t>,</w:t>
      </w:r>
      <w:r w:rsidRPr="00364AF1" w:rsidR="00807308">
        <w:rPr>
          <w:shd w:val="clear" w:color="auto" w:fill="FFFFFF"/>
        </w:rPr>
        <w:t xml:space="preserve"> </w:t>
      </w:r>
      <w:r w:rsidRPr="00364AF1" w:rsidR="00B177C9">
        <w:rPr>
          <w:shd w:val="clear" w:color="auto" w:fill="FFFFFF"/>
        </w:rPr>
        <w:t xml:space="preserve">50% mais cara que </w:t>
      </w:r>
      <w:r w:rsidRPr="00364AF1" w:rsidR="005B4DC5">
        <w:rPr>
          <w:shd w:val="clear" w:color="auto" w:fill="FFFFFF"/>
        </w:rPr>
        <w:t>a bandeira vermelha patamar 2</w:t>
      </w:r>
      <w:r w:rsidRPr="00364AF1" w:rsidR="004139B0">
        <w:rPr>
          <w:shd w:val="clear" w:color="auto" w:fill="FFFFFF"/>
        </w:rPr>
        <w:t xml:space="preserve">, a mais alta </w:t>
      </w:r>
      <w:r w:rsidRPr="00364AF1" w:rsidR="00992058">
        <w:rPr>
          <w:shd w:val="clear" w:color="auto" w:fill="FFFFFF"/>
        </w:rPr>
        <w:t xml:space="preserve">existente </w:t>
      </w:r>
      <w:r w:rsidRPr="00364AF1" w:rsidR="004139B0">
        <w:rPr>
          <w:shd w:val="clear" w:color="auto" w:fill="FFFFFF"/>
        </w:rPr>
        <w:t xml:space="preserve">até </w:t>
      </w:r>
      <w:r w:rsidRPr="00364AF1" w:rsidR="00FA312D">
        <w:rPr>
          <w:shd w:val="clear" w:color="auto" w:fill="FFFFFF"/>
        </w:rPr>
        <w:t>então</w:t>
      </w:r>
      <w:r w:rsidRPr="00364AF1" w:rsidR="00FA312D">
        <w:rPr>
          <w:color w:val="ED7D31" w:themeColor="accent2"/>
        </w:rPr>
        <w:t xml:space="preserve">. </w:t>
      </w:r>
      <w:r w:rsidRPr="005203F3" w:rsidR="00F440E7">
        <w:t>(MINISTÉRIO DE MINAS E ENERGIA, 2021</w:t>
      </w:r>
      <w:r w:rsidR="000916F3">
        <w:t>a</w:t>
      </w:r>
      <w:r w:rsidRPr="00364AF1" w:rsidR="000916F3">
        <w:t>;</w:t>
      </w:r>
      <w:r w:rsidR="00AD4D2E">
        <w:t xml:space="preserve"> </w:t>
      </w:r>
      <w:r w:rsidRPr="00364AF1" w:rsidR="006B5394">
        <w:t>SILVEIRA</w:t>
      </w:r>
      <w:r w:rsidR="00B62311">
        <w:t xml:space="preserve"> et.al</w:t>
      </w:r>
      <w:r w:rsidRPr="00364AF1" w:rsidR="006B5394">
        <w:t>, 2021)</w:t>
      </w:r>
    </w:p>
    <w:p w:rsidR="002F6158" w:rsidP="00CE5612" w:rsidRDefault="00187AB0" w14:paraId="22612A87" w14:textId="3E93BA91">
      <w:pPr>
        <w:rPr>
          <w:color w:val="FF0000"/>
        </w:rPr>
      </w:pPr>
      <w:r w:rsidRPr="00364AF1">
        <w:t xml:space="preserve">Apesar de hidrelétricas serem predominantes no Brasil, o país possui regiões com grande potencial </w:t>
      </w:r>
      <w:r>
        <w:t>para</w:t>
      </w:r>
      <w:r w:rsidRPr="00364AF1">
        <w:t xml:space="preserve"> geração </w:t>
      </w:r>
      <w:r>
        <w:t xml:space="preserve">de </w:t>
      </w:r>
      <w:r w:rsidRPr="00364AF1">
        <w:t>energ</w:t>
      </w:r>
      <w:r>
        <w:t>ia</w:t>
      </w:r>
      <w:r w:rsidRPr="00364AF1">
        <w:t xml:space="preserve"> por </w:t>
      </w:r>
      <w:r>
        <w:t>outras</w:t>
      </w:r>
      <w:r w:rsidRPr="00364AF1">
        <w:t xml:space="preserve"> fontes.</w:t>
      </w:r>
      <w:r>
        <w:t xml:space="preserve"> </w:t>
      </w:r>
      <w:r w:rsidR="007B5E7C">
        <w:t>Além disso, e</w:t>
      </w:r>
      <w:r w:rsidRPr="00364AF1" w:rsidR="002C7973">
        <w:t xml:space="preserve">m 10 anos, </w:t>
      </w:r>
      <w:r w:rsidR="00954B7D">
        <w:t>o custo da</w:t>
      </w:r>
      <w:commentRangeStart w:id="2"/>
      <w:r w:rsidRPr="00364AF1" w:rsidR="00883E87">
        <w:t xml:space="preserve"> </w:t>
      </w:r>
      <w:r w:rsidRPr="00364AF1" w:rsidR="002C7973">
        <w:t>energia</w:t>
      </w:r>
      <w:commentRangeEnd w:id="2"/>
      <w:r>
        <w:rPr>
          <w:rStyle w:val="CommentReference"/>
        </w:rPr>
        <w:commentReference w:id="2"/>
      </w:r>
      <w:r w:rsidRPr="00364AF1" w:rsidR="002C7973">
        <w:t xml:space="preserve"> eólica ficou </w:t>
      </w:r>
      <w:r w:rsidR="00605092">
        <w:t>três</w:t>
      </w:r>
      <w:r w:rsidRPr="00364AF1" w:rsidR="00883E87">
        <w:t xml:space="preserve"> vezes mais barata, e a energia solar </w:t>
      </w:r>
      <w:r w:rsidRPr="00364AF1" w:rsidR="00A3083B">
        <w:t xml:space="preserve">teve redução de </w:t>
      </w:r>
      <w:r w:rsidR="00605092">
        <w:t>dez</w:t>
      </w:r>
      <w:r w:rsidRPr="00364AF1" w:rsidR="00883E87">
        <w:t xml:space="preserve"> vezes</w:t>
      </w:r>
      <w:r w:rsidRPr="00364AF1" w:rsidR="002D4779">
        <w:t>.</w:t>
      </w:r>
      <w:r w:rsidRPr="00364AF1" w:rsidR="00A3083B">
        <w:t xml:space="preserve"> </w:t>
      </w:r>
      <w:r w:rsidRPr="00364AF1" w:rsidR="00646E47">
        <w:t xml:space="preserve"> </w:t>
      </w:r>
      <w:r w:rsidR="00CF1301">
        <w:t>O Tribunal Regional Federal da 5ª Região, junto com a Companhia Energética de Pernambuco (Celpe) inaugurou sua terceira usina fotovoltaica em agosto de 2021</w:t>
      </w:r>
      <w:r w:rsidR="00063EB5">
        <w:t xml:space="preserve">, </w:t>
      </w:r>
      <w:r w:rsidRPr="00364AF1" w:rsidR="003D3E39">
        <w:t>e</w:t>
      </w:r>
      <w:r w:rsidR="00CE7652">
        <w:t>,</w:t>
      </w:r>
      <w:r w:rsidR="00063EB5">
        <w:t xml:space="preserve"> de</w:t>
      </w:r>
      <w:r w:rsidRPr="00364AF1" w:rsidR="003D3E39">
        <w:t xml:space="preserve"> acordo com </w:t>
      </w:r>
      <w:proofErr w:type="spellStart"/>
      <w:r w:rsidRPr="00364AF1" w:rsidR="003D3E39">
        <w:t>I</w:t>
      </w:r>
      <w:r w:rsidR="00440115">
        <w:t>nternational</w:t>
      </w:r>
      <w:proofErr w:type="spellEnd"/>
      <w:r w:rsidR="00440115">
        <w:t xml:space="preserve"> </w:t>
      </w:r>
      <w:r w:rsidRPr="00364AF1" w:rsidR="003D3E39">
        <w:t>E</w:t>
      </w:r>
      <w:r w:rsidR="00440115">
        <w:t xml:space="preserve">nergy </w:t>
      </w:r>
      <w:proofErr w:type="spellStart"/>
      <w:r w:rsidRPr="00364AF1" w:rsidR="003D3E39">
        <w:t>A</w:t>
      </w:r>
      <w:r w:rsidR="00440115">
        <w:t>gency</w:t>
      </w:r>
      <w:proofErr w:type="spellEnd"/>
      <w:r w:rsidR="00C5207E">
        <w:t xml:space="preserve"> (2022)</w:t>
      </w:r>
      <w:r w:rsidRPr="00364AF1" w:rsidR="003D3E39">
        <w:t xml:space="preserve">, projetos </w:t>
      </w:r>
      <w:r w:rsidRPr="00364AF1" w:rsidR="00B52C35">
        <w:t xml:space="preserve">fotovoltaicos representam </w:t>
      </w:r>
      <w:r w:rsidRPr="00364AF1" w:rsidR="002678D4">
        <w:t>70%</w:t>
      </w:r>
      <w:r w:rsidRPr="00364AF1" w:rsidR="00872B87">
        <w:t xml:space="preserve"> </w:t>
      </w:r>
      <w:r w:rsidRPr="00364AF1" w:rsidR="00B52C35">
        <w:t xml:space="preserve">de todas as adições programadas para os próximos anos </w:t>
      </w:r>
      <w:r w:rsidRPr="00364AF1" w:rsidR="00FA312D">
        <w:t>a partir de 2022</w:t>
      </w:r>
      <w:r w:rsidR="00C5207E">
        <w:t xml:space="preserve">. </w:t>
      </w:r>
      <w:r w:rsidRPr="00364AF1" w:rsidR="007216A4">
        <w:t>(</w:t>
      </w:r>
      <w:r w:rsidR="00A57B8A">
        <w:t xml:space="preserve">ASSOCIAÇÃO BRASILEIRA DE ENERGIA SOLAR FOTOVOLTAICA, 2021; </w:t>
      </w:r>
      <w:r w:rsidRPr="00364AF1" w:rsidR="007216A4">
        <w:t>LAZARD, 2021)</w:t>
      </w:r>
    </w:p>
    <w:p w:rsidR="00765631" w:rsidP="00CE5612" w:rsidRDefault="006D6A77" w14:paraId="3F2C9621" w14:textId="54127E75">
      <w:r>
        <w:t>Seja o contribuidor do aumento de tarifas a má gestão dos recursos hídricos</w:t>
      </w:r>
      <w:r w:rsidR="00C75E42">
        <w:t>,</w:t>
      </w:r>
      <w:r w:rsidR="004E1BCC">
        <w:t xml:space="preserve"> </w:t>
      </w:r>
      <w:r>
        <w:t xml:space="preserve">ou </w:t>
      </w:r>
      <w:r w:rsidR="007D7E9D">
        <w:t>os períodos de estiagem</w:t>
      </w:r>
      <w:r w:rsidR="00B140D6">
        <w:t>,</w:t>
      </w:r>
      <w:r w:rsidR="007D7E9D">
        <w:t xml:space="preserve"> </w:t>
      </w:r>
      <w:r w:rsidR="00C37099">
        <w:t>investimentos em outras</w:t>
      </w:r>
      <w:r w:rsidRPr="00364AF1" w:rsidR="00D44B0D">
        <w:t xml:space="preserve"> </w:t>
      </w:r>
      <w:r w:rsidR="00C37099">
        <w:t>matrizes energéticas</w:t>
      </w:r>
      <w:r w:rsidRPr="00364AF1" w:rsidR="00D44B0D">
        <w:t xml:space="preserve"> </w:t>
      </w:r>
      <w:r w:rsidR="00FD1BD6">
        <w:t>amenizariam</w:t>
      </w:r>
      <w:r w:rsidR="000308BA">
        <w:t xml:space="preserve"> </w:t>
      </w:r>
      <w:r w:rsidR="0038621F">
        <w:t>estes aumentos</w:t>
      </w:r>
      <w:r w:rsidR="00A7630B">
        <w:t xml:space="preserve"> ao reduzir a dependência de hidrelétricas</w:t>
      </w:r>
      <w:r w:rsidRPr="00364AF1" w:rsidR="00735ADA">
        <w:t>.</w:t>
      </w:r>
      <w:r w:rsidR="00F25FE8">
        <w:t xml:space="preserve"> </w:t>
      </w:r>
      <w:r w:rsidR="00C75E42">
        <w:t xml:space="preserve">(REDAÇÃO RBA, 2022; </w:t>
      </w:r>
      <w:r w:rsidR="00DE4A68">
        <w:t>MINISTÉRIO DE MINAS E ENERGIA,</w:t>
      </w:r>
      <w:r w:rsidR="003D5009">
        <w:t xml:space="preserve"> </w:t>
      </w:r>
      <w:r w:rsidR="00DE4A68">
        <w:t>2021b)</w:t>
      </w:r>
    </w:p>
    <w:p w:rsidRPr="00364AF1" w:rsidR="002607BF" w:rsidP="00957711" w:rsidRDefault="0099298F" w14:paraId="7F2AFE8C" w14:textId="088A0208">
      <w:r w:rsidRPr="00364AF1">
        <w:t xml:space="preserve">Analisando dados </w:t>
      </w:r>
      <w:r w:rsidRPr="00364AF1" w:rsidR="00AE1E93">
        <w:t>de consumo e geração d</w:t>
      </w:r>
      <w:r w:rsidRPr="00364AF1">
        <w:t>os últimos anos</w:t>
      </w:r>
      <w:r w:rsidR="0072695E">
        <w:t>,</w:t>
      </w:r>
      <w:r w:rsidRPr="00364AF1">
        <w:t xml:space="preserve"> conseguiríamos avaliar </w:t>
      </w:r>
      <w:r w:rsidRPr="00364AF1" w:rsidR="003B0764">
        <w:t xml:space="preserve">a proporção do efeito </w:t>
      </w:r>
      <w:r w:rsidRPr="001D7FF5" w:rsidR="003B0764">
        <w:t xml:space="preserve">da </w:t>
      </w:r>
      <w:r w:rsidRPr="001D7FF5" w:rsidR="00E4780D">
        <w:t xml:space="preserve">escassez de oferta </w:t>
      </w:r>
      <w:r w:rsidRPr="001D7FF5" w:rsidR="005900B8">
        <w:t>e</w:t>
      </w:r>
      <w:r w:rsidRPr="001D7FF5" w:rsidR="00E4780D">
        <w:t xml:space="preserve"> pressão de demanda</w:t>
      </w:r>
      <w:r w:rsidRPr="008173BD" w:rsidR="003B0764">
        <w:rPr>
          <w:color w:val="FF0000"/>
        </w:rPr>
        <w:t xml:space="preserve"> </w:t>
      </w:r>
      <w:r w:rsidRPr="00364AF1" w:rsidR="003B0764">
        <w:t>sobre tarifas</w:t>
      </w:r>
      <w:r w:rsidRPr="00364AF1" w:rsidR="00E91BEB">
        <w:t>,</w:t>
      </w:r>
      <w:r w:rsidRPr="00364AF1" w:rsidR="002607BF">
        <w:t xml:space="preserve"> </w:t>
      </w:r>
      <w:r w:rsidRPr="00364AF1" w:rsidR="00335D3B">
        <w:t xml:space="preserve">investigar se a </w:t>
      </w:r>
      <w:r w:rsidR="00866C9D">
        <w:t xml:space="preserve">diversificação da matriz elétrica </w:t>
      </w:r>
      <w:r w:rsidRPr="00364AF1" w:rsidR="00335D3B">
        <w:t xml:space="preserve">já influencia </w:t>
      </w:r>
      <w:r w:rsidRPr="00364AF1" w:rsidR="00E91DC4">
        <w:t xml:space="preserve">positivamente no preço ao consumidor, </w:t>
      </w:r>
      <w:r w:rsidRPr="00364AF1" w:rsidR="006E1E75">
        <w:t>ou se a</w:t>
      </w:r>
      <w:r w:rsidRPr="00364AF1" w:rsidR="00D41ADF">
        <w:t>s</w:t>
      </w:r>
      <w:r w:rsidRPr="00364AF1" w:rsidR="006E1E75">
        <w:t xml:space="preserve"> tributaç</w:t>
      </w:r>
      <w:r w:rsidRPr="00364AF1" w:rsidR="00D41ADF">
        <w:t>ões</w:t>
      </w:r>
      <w:r w:rsidR="007261F6">
        <w:t xml:space="preserve"> e outros </w:t>
      </w:r>
      <w:r w:rsidR="006754C1">
        <w:t>fatores</w:t>
      </w:r>
      <w:r w:rsidRPr="00364AF1" w:rsidR="00D41ADF">
        <w:t xml:space="preserve"> ainda </w:t>
      </w:r>
      <w:r w:rsidRPr="00364AF1" w:rsidR="00E85F33">
        <w:t xml:space="preserve">impedem </w:t>
      </w:r>
      <w:r w:rsidRPr="00364AF1" w:rsidR="00015DCB">
        <w:t>a observação de</w:t>
      </w:r>
      <w:r w:rsidRPr="00364AF1" w:rsidR="00957711">
        <w:t>sses efeitos.</w:t>
      </w:r>
    </w:p>
    <w:p w:rsidRPr="00364AF1" w:rsidR="000105DF" w:rsidP="00403091" w:rsidRDefault="006A33B5" w14:paraId="01CE8617" w14:textId="4D120550">
      <w:pPr>
        <w:pStyle w:val="Heading1"/>
        <w:ind w:left="426"/>
      </w:pPr>
      <w:r w:rsidRPr="00364AF1">
        <w:t>Objetivo</w:t>
      </w:r>
    </w:p>
    <w:p w:rsidRPr="00364AF1" w:rsidR="008A39ED" w:rsidP="1A0BD9F6" w:rsidRDefault="002119A5" w14:paraId="5993A22E" w14:textId="544CAAD6">
      <w:r w:rsidRPr="00364AF1">
        <w:t xml:space="preserve">Neste trabalho visamos explorar </w:t>
      </w:r>
      <w:r w:rsidRPr="00364AF1" w:rsidR="00C459B3">
        <w:t xml:space="preserve">se </w:t>
      </w:r>
      <w:r w:rsidRPr="00364AF1" w:rsidR="00E23147">
        <w:t>o preço</w:t>
      </w:r>
      <w:r w:rsidRPr="00364AF1" w:rsidR="002539BE">
        <w:t xml:space="preserve"> da energia para o consumidor </w:t>
      </w:r>
      <w:r w:rsidRPr="00364AF1" w:rsidR="00C459B3">
        <w:t xml:space="preserve">varia proporcionalmente com </w:t>
      </w:r>
      <w:r w:rsidRPr="00364AF1" w:rsidR="002539BE">
        <w:t>o gap entre</w:t>
      </w:r>
      <w:r w:rsidRPr="00364AF1" w:rsidR="0047300C">
        <w:t xml:space="preserve"> demanda e </w:t>
      </w:r>
      <w:r w:rsidRPr="00364AF1">
        <w:t xml:space="preserve">capacidade </w:t>
      </w:r>
      <w:r w:rsidRPr="00364AF1" w:rsidR="00441275">
        <w:t>de geração</w:t>
      </w:r>
      <w:r w:rsidRPr="00364AF1" w:rsidR="00C459B3">
        <w:t xml:space="preserve">, </w:t>
      </w:r>
      <w:r w:rsidRPr="00364AF1" w:rsidR="00AF1F1E">
        <w:t>segmentando a análise por fontes de geração e região</w:t>
      </w:r>
      <w:r w:rsidRPr="00364AF1" w:rsidR="00E23147">
        <w:t xml:space="preserve">, no período de </w:t>
      </w:r>
      <w:r w:rsidRPr="00364AF1" w:rsidR="007F0400">
        <w:t>2018</w:t>
      </w:r>
      <w:r w:rsidRPr="00364AF1" w:rsidR="00E23147">
        <w:t xml:space="preserve"> a </w:t>
      </w:r>
      <w:r w:rsidRPr="00364AF1" w:rsidR="007F0400">
        <w:t>202</w:t>
      </w:r>
      <w:r w:rsidRPr="00364AF1" w:rsidR="007E3A65">
        <w:t>1</w:t>
      </w:r>
      <w:r w:rsidRPr="00364AF1" w:rsidR="00E23147">
        <w:t xml:space="preserve">.  </w:t>
      </w:r>
      <w:r w:rsidRPr="00364AF1" w:rsidR="00FB11FB">
        <w:t xml:space="preserve"> </w:t>
      </w:r>
    </w:p>
    <w:p w:rsidRPr="00364AF1" w:rsidR="00802FAE" w:rsidP="00403091" w:rsidRDefault="00802FAE" w14:paraId="2F4D4A93" w14:textId="45351CDC">
      <w:pPr>
        <w:pStyle w:val="Heading1"/>
        <w:ind w:left="426"/>
      </w:pPr>
      <w:r w:rsidRPr="00364AF1">
        <w:t>Descrição das Bases de Dados Utilizadas</w:t>
      </w:r>
    </w:p>
    <w:p w:rsidRPr="00364AF1" w:rsidR="69679378" w:rsidRDefault="3BCC4F39" w14:paraId="223AC311" w14:textId="793EC43E">
      <w:r w:rsidRPr="00364AF1">
        <w:t>Para</w:t>
      </w:r>
      <w:r w:rsidRPr="00364AF1" w:rsidR="53AFE407">
        <w:t xml:space="preserve"> </w:t>
      </w:r>
      <w:r w:rsidRPr="00364AF1" w:rsidR="187A3932">
        <w:t xml:space="preserve">a </w:t>
      </w:r>
      <w:r w:rsidRPr="00364AF1" w:rsidR="53AFE407">
        <w:t xml:space="preserve">análise de consumo de </w:t>
      </w:r>
      <w:r w:rsidRPr="00364AF1" w:rsidR="305DCE00">
        <w:t xml:space="preserve">energia </w:t>
      </w:r>
      <w:r w:rsidRPr="00364AF1">
        <w:t xml:space="preserve">elétrica </w:t>
      </w:r>
      <w:r w:rsidRPr="00364AF1" w:rsidR="51D60D23">
        <w:t xml:space="preserve">usaremos </w:t>
      </w:r>
      <w:r w:rsidRPr="00364AF1" w:rsidR="67DFCB0D">
        <w:t xml:space="preserve">dados </w:t>
      </w:r>
      <w:r w:rsidRPr="00364AF1" w:rsidR="0665F7D6">
        <w:t xml:space="preserve">brutos do </w:t>
      </w:r>
      <w:hyperlink r:id="rId20">
        <w:r w:rsidRPr="00364AF1" w:rsidR="0665F7D6">
          <w:rPr>
            <w:rStyle w:val="Hyperlink"/>
          </w:rPr>
          <w:t>Anuário estatístico de energia elétrica,</w:t>
        </w:r>
      </w:hyperlink>
      <w:r w:rsidRPr="00364AF1" w:rsidR="0665F7D6">
        <w:t xml:space="preserve"> fornecidos pela Empresa de Pesquisa Energética (EPE) e expressos em MWh.</w:t>
      </w:r>
    </w:p>
    <w:p w:rsidRPr="00364AF1" w:rsidR="69679378" w:rsidRDefault="2BC3BBFE" w14:paraId="0EF9B9A5" w14:textId="21C4AF88">
      <w:r>
        <w:t>No que se refere</w:t>
      </w:r>
      <w:r w:rsidR="0665F7D6">
        <w:t xml:space="preserve"> à capacidade de geração, a base de dados </w:t>
      </w:r>
      <w:r>
        <w:t xml:space="preserve">a ser utilizada será a da </w:t>
      </w:r>
      <w:hyperlink r:id="rId21">
        <w:r w:rsidRPr="719ABCA9" w:rsidR="0665F7D6">
          <w:rPr>
            <w:rStyle w:val="Hyperlink"/>
          </w:rPr>
          <w:t>Capacidade geração</w:t>
        </w:r>
        <w:r w:rsidRPr="719ABCA9">
          <w:rPr>
            <w:rStyle w:val="Hyperlink"/>
          </w:rPr>
          <w:t>,</w:t>
        </w:r>
      </w:hyperlink>
      <w:r w:rsidR="0665F7D6">
        <w:t xml:space="preserve"> mantida pelo Operador Nacional de Sistema Elétrico (ONS), ela nos traz informações sobre a potência nominal da unidade geradora, que é a potência que a usina consegue fornecer dentro de suas características </w:t>
      </w:r>
      <w:r w:rsidR="70230865">
        <w:t>nominais</w:t>
      </w:r>
      <w:r w:rsidR="0665F7D6">
        <w:t xml:space="preserve"> em regime contínuo, expressa em MW. </w:t>
      </w:r>
      <w:r>
        <w:t>Ademais</w:t>
      </w:r>
      <w:r w:rsidR="0665F7D6">
        <w:t>, nessa mesma base</w:t>
      </w:r>
      <w:r>
        <w:t>,</w:t>
      </w:r>
      <w:r w:rsidR="0665F7D6">
        <w:t xml:space="preserve"> consideraremos informações sobre o tipo de usina e o combustível </w:t>
      </w:r>
      <w:r>
        <w:t>utilizado</w:t>
      </w:r>
      <w:r w:rsidR="0665F7D6">
        <w:t xml:space="preserve"> na unidade geradora. Em ambas as bases temos informações suficientes para agrupar as informações por estado e na escala de tempo mensal.</w:t>
      </w:r>
    </w:p>
    <w:p w:rsidRPr="00364AF1" w:rsidR="6B0CBCBD" w:rsidP="6B0CBCBD" w:rsidRDefault="35D362DC" w14:paraId="457E275F" w14:textId="66FD4BF1">
      <w:r w:rsidR="3C8A509D">
        <w:rPr/>
        <w:t xml:space="preserve">Além do mais, para analisar </w:t>
      </w:r>
      <w:r w:rsidR="3035909D">
        <w:rPr/>
        <w:t>o valor da</w:t>
      </w:r>
      <w:r w:rsidR="3C8A509D">
        <w:rPr/>
        <w:t xml:space="preserve"> tarifa de energia elétrica, </w:t>
      </w:r>
      <w:r w:rsidR="6D08622B">
        <w:rPr/>
        <w:t>a</w:t>
      </w:r>
      <w:r w:rsidR="3C8A509D">
        <w:rPr/>
        <w:t xml:space="preserve"> base de dados</w:t>
      </w:r>
      <w:r w:rsidR="6D08622B">
        <w:rPr/>
        <w:t xml:space="preserve"> que iremos manipular</w:t>
      </w:r>
      <w:r w:rsidR="3C8A509D">
        <w:rPr/>
        <w:t xml:space="preserve"> será a de </w:t>
      </w:r>
      <w:hyperlink r:id="R2e6a319642d94898">
        <w:r w:rsidRPr="3983DB42" w:rsidR="3C8A509D">
          <w:rPr>
            <w:rStyle w:val="Hyperlink"/>
          </w:rPr>
          <w:t>Tarifas de aplicação das distribuidoras de energia elétrica</w:t>
        </w:r>
        <w:r w:rsidRPr="3983DB42" w:rsidR="3035909D">
          <w:rPr>
            <w:rStyle w:val="Hyperlink"/>
          </w:rPr>
          <w:t>,</w:t>
        </w:r>
      </w:hyperlink>
      <w:r w:rsidR="4242403D">
        <w:rPr/>
        <w:t xml:space="preserve"> mantida pela Agência </w:t>
      </w:r>
      <w:r w:rsidR="3E017235">
        <w:rPr/>
        <w:t>Nacional de Energia</w:t>
      </w:r>
      <w:r w:rsidR="63E5DD9C">
        <w:rPr/>
        <w:t xml:space="preserve"> Elétrica</w:t>
      </w:r>
      <w:r w:rsidR="7C657104">
        <w:rPr/>
        <w:t xml:space="preserve"> (</w:t>
      </w:r>
      <w:r w:rsidR="6F26F7FF">
        <w:rPr/>
        <w:t>ANEEL</w:t>
      </w:r>
      <w:r w:rsidR="169E99CC">
        <w:rPr/>
        <w:t>).</w:t>
      </w:r>
      <w:r w:rsidR="2E8E9EAC">
        <w:rPr/>
        <w:t xml:space="preserve"> </w:t>
      </w:r>
      <w:r w:rsidR="3E21106E">
        <w:rPr/>
        <w:t xml:space="preserve">Para conseguir extrair um valor de tarifa médio por região, </w:t>
      </w:r>
      <w:r w:rsidR="0A46F62E">
        <w:rPr/>
        <w:t>manipularemos</w:t>
      </w:r>
      <w:r w:rsidR="3E21106E">
        <w:rPr/>
        <w:t xml:space="preserve"> a coluna da </w:t>
      </w:r>
      <w:r w:rsidR="6E76CB5A">
        <w:rPr/>
        <w:t>distribuidora relacionando-a com sua região de abrangência através da tabela de Agentes Participantes do Sistema Simples por Região e Subsistema, mantida pela EPE. Por fim, agruparemos as tarifas por mês considerando o primeiro dia de cada mês como referência.</w:t>
      </w:r>
    </w:p>
    <w:p w:rsidRPr="00364AF1" w:rsidR="413AC1D3" w:rsidP="413AC1D3" w:rsidRDefault="46DA226B" w14:paraId="38BE196F" w14:textId="4E204697">
      <w:r w:rsidR="4856D880">
        <w:rPr/>
        <w:t>A fim</w:t>
      </w:r>
      <w:r w:rsidR="19EEE2B3">
        <w:rPr/>
        <w:t xml:space="preserve"> de</w:t>
      </w:r>
      <w:r w:rsidR="5AEAE420">
        <w:rPr/>
        <w:t xml:space="preserve"> extrair </w:t>
      </w:r>
      <w:r w:rsidR="155ABD00">
        <w:rPr/>
        <w:t>e agrupar os dados de interesse, criaremos</w:t>
      </w:r>
      <w:r w:rsidR="3FBEED3B">
        <w:rPr/>
        <w:t xml:space="preserve"> uma estratégia </w:t>
      </w:r>
      <w:r w:rsidR="7B516A1C">
        <w:rPr/>
        <w:t>específica</w:t>
      </w:r>
      <w:r w:rsidR="57AADCE9">
        <w:rPr/>
        <w:t xml:space="preserve"> </w:t>
      </w:r>
      <w:r w:rsidR="5BD346A9">
        <w:rPr/>
        <w:t>utilizando as ferramentas mais adequadas</w:t>
      </w:r>
      <w:r w:rsidR="7B516A1C">
        <w:rPr/>
        <w:t xml:space="preserve"> </w:t>
      </w:r>
      <w:r w:rsidR="3FBEED3B">
        <w:rPr/>
        <w:t xml:space="preserve">para </w:t>
      </w:r>
      <w:r w:rsidR="7B516A1C">
        <w:rPr/>
        <w:t>cada</w:t>
      </w:r>
      <w:r w:rsidR="3FBEED3B">
        <w:rPr/>
        <w:t xml:space="preserve"> </w:t>
      </w:r>
      <w:r w:rsidR="7E7E86B8">
        <w:rPr/>
        <w:t xml:space="preserve">uma </w:t>
      </w:r>
      <w:r w:rsidR="10F73A41">
        <w:rPr/>
        <w:t>das</w:t>
      </w:r>
      <w:r w:rsidR="155ABD00">
        <w:rPr/>
        <w:t xml:space="preserve"> bases de dados</w:t>
      </w:r>
      <w:r w:rsidR="679CD425">
        <w:rPr/>
        <w:t xml:space="preserve">, sempre com o cuidado </w:t>
      </w:r>
      <w:r w:rsidR="56E76392">
        <w:rPr/>
        <w:t>para</w:t>
      </w:r>
      <w:r w:rsidR="1AAD0E5E">
        <w:rPr/>
        <w:t xml:space="preserve"> </w:t>
      </w:r>
      <w:r w:rsidR="08FE5970">
        <w:rPr/>
        <w:t xml:space="preserve">garantir que a regionalidade e temporariedade </w:t>
      </w:r>
      <w:r w:rsidR="121530BC">
        <w:rPr/>
        <w:t>de</w:t>
      </w:r>
      <w:r w:rsidR="08FE5970">
        <w:rPr/>
        <w:t xml:space="preserve"> cada análise </w:t>
      </w:r>
      <w:r w:rsidR="121530BC">
        <w:rPr/>
        <w:t>seja</w:t>
      </w:r>
      <w:r w:rsidR="08FE5970">
        <w:rPr/>
        <w:t xml:space="preserve"> a mesma.</w:t>
      </w:r>
      <w:r w:rsidR="65A1DE0D">
        <w:rPr/>
        <w:t xml:space="preserve"> Além disso, usaremos dados consolidados e tabelas </w:t>
      </w:r>
      <w:r w:rsidR="0B3D79CE">
        <w:rPr/>
        <w:t xml:space="preserve">fornecidas pela </w:t>
      </w:r>
      <w:r w:rsidR="65A1DE0D">
        <w:rPr/>
        <w:t xml:space="preserve">EPE para conferir </w:t>
      </w:r>
      <w:r w:rsidR="702BF3A0">
        <w:rPr/>
        <w:t xml:space="preserve">se </w:t>
      </w:r>
      <w:r w:rsidR="65A1DE0D">
        <w:rPr/>
        <w:t>o agrupamento de dados obtidos coincide</w:t>
      </w:r>
      <w:r w:rsidR="702BF3A0">
        <w:rPr/>
        <w:t xml:space="preserve"> com</w:t>
      </w:r>
      <w:r w:rsidR="65A1DE0D">
        <w:rPr/>
        <w:t xml:space="preserve"> os valores </w:t>
      </w:r>
      <w:r w:rsidR="0B3D79CE">
        <w:rPr/>
        <w:t>consultados na tabela.</w:t>
      </w:r>
      <w:r w:rsidR="65A1DE0D">
        <w:rPr/>
        <w:t xml:space="preserve"> Algumas das tabelas que poderemos usar são</w:t>
      </w:r>
      <w:r w:rsidR="702BF3A0">
        <w:rPr/>
        <w:t>:</w:t>
      </w:r>
      <w:r w:rsidR="65A1DE0D">
        <w:rPr/>
        <w:t xml:space="preserve"> Consumo por região geográfica, em </w:t>
      </w:r>
      <w:r w:rsidR="65A1DE0D">
        <w:rPr/>
        <w:t>GWh</w:t>
      </w:r>
      <w:r w:rsidR="65A1DE0D">
        <w:rPr/>
        <w:t>, e Tarifas médias por região, em R$/</w:t>
      </w:r>
      <w:r w:rsidR="65A1DE0D">
        <w:rPr/>
        <w:t>GWh</w:t>
      </w:r>
      <w:r w:rsidR="65A1DE0D">
        <w:rPr/>
        <w:t>.</w:t>
      </w:r>
    </w:p>
    <w:p w:rsidRPr="00364AF1" w:rsidR="7A09E55F" w:rsidP="7A09E55F" w:rsidRDefault="51EBE619" w14:paraId="7E2DEB5C" w14:textId="636A0C09">
      <w:r w:rsidRPr="00364AF1">
        <w:t xml:space="preserve">A tabela abaixo descreve como deve ficar o </w:t>
      </w:r>
      <w:proofErr w:type="spellStart"/>
      <w:r w:rsidRPr="00364AF1">
        <w:t>dataset</w:t>
      </w:r>
      <w:proofErr w:type="spellEnd"/>
      <w:r w:rsidRPr="00364AF1" w:rsidR="7582F30F">
        <w:t>:</w:t>
      </w:r>
    </w:p>
    <w:p w:rsidRPr="00364AF1" w:rsidR="00C0066F" w:rsidP="00C0066F" w:rsidRDefault="00C0066F" w14:paraId="6CEE7BE8" w14:textId="5FA7398E">
      <w:pPr>
        <w:pStyle w:val="Caption"/>
      </w:pPr>
      <w:r w:rsidRPr="00364AF1">
        <w:t xml:space="preserve">Tabela </w:t>
      </w:r>
      <w:r w:rsidRPr="00364AF1">
        <w:fldChar w:fldCharType="begin"/>
      </w:r>
      <w:r w:rsidRPr="00364AF1">
        <w:instrText xml:space="preserve"> SEQ Tabela \* ARABIC </w:instrText>
      </w:r>
      <w:r w:rsidRPr="00364AF1">
        <w:fldChar w:fldCharType="separate"/>
      </w:r>
      <w:r w:rsidRPr="00364AF1">
        <w:t>1</w:t>
      </w:r>
      <w:r w:rsidRPr="00364AF1">
        <w:fldChar w:fldCharType="end"/>
      </w:r>
      <w:r w:rsidRPr="00364AF1">
        <w:t xml:space="preserve"> - </w:t>
      </w:r>
      <w:proofErr w:type="spellStart"/>
      <w:r w:rsidRPr="00364AF1">
        <w:rPr>
          <w:b w:val="0"/>
          <w:bCs/>
        </w:rPr>
        <w:t>Dataset</w:t>
      </w:r>
      <w:proofErr w:type="spellEnd"/>
    </w:p>
    <w:tbl>
      <w:tblPr>
        <w:tblStyle w:val="GridTable4-Accent1"/>
        <w:tblW w:w="8784" w:type="dxa"/>
        <w:jc w:val="center"/>
        <w:tblLayout w:type="fixed"/>
        <w:tblLook w:val="0620" w:firstRow="1" w:lastRow="0" w:firstColumn="0" w:lastColumn="0" w:noHBand="1" w:noVBand="1"/>
      </w:tblPr>
      <w:tblGrid>
        <w:gridCol w:w="1101"/>
        <w:gridCol w:w="5273"/>
        <w:gridCol w:w="1276"/>
        <w:gridCol w:w="1134"/>
      </w:tblGrid>
      <w:tr w:rsidRPr="00364AF1" w:rsidR="00364AF1" w:rsidTr="00364AF1" w14:paraId="753F0D3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101" w:type="dxa"/>
            <w:shd w:val="clear" w:color="auto" w:fill="E7E6E6" w:themeFill="background2"/>
            <w:vAlign w:val="center"/>
          </w:tcPr>
          <w:p w:rsidRPr="00232A9C" w:rsidR="016FC18E" w:rsidP="009E09A3" w:rsidRDefault="016FC18E" w14:paraId="62ED3ED3" w14:textId="6EA9AE9E">
            <w:pPr>
              <w:ind w:firstLine="0"/>
              <w:jc w:val="center"/>
              <w:rPr>
                <w:rFonts w:ascii="Arial" w:hAnsi="Arial" w:cs="Arial"/>
                <w:bCs/>
                <w:sz w:val="20"/>
              </w:rPr>
            </w:pPr>
            <w:r w:rsidRPr="00232A9C">
              <w:rPr>
                <w:rFonts w:ascii="Arial" w:hAnsi="Arial" w:eastAsia="Calibri" w:cs="Arial"/>
                <w:bCs/>
                <w:color w:val="000000" w:themeColor="text1"/>
                <w:sz w:val="20"/>
              </w:rPr>
              <w:t>Entidade</w:t>
            </w:r>
          </w:p>
        </w:tc>
        <w:tc>
          <w:tcPr>
            <w:tcW w:w="5273" w:type="dxa"/>
            <w:shd w:val="clear" w:color="auto" w:fill="E7E6E6" w:themeFill="background2"/>
            <w:vAlign w:val="center"/>
          </w:tcPr>
          <w:p w:rsidRPr="00232A9C" w:rsidR="016FC18E" w:rsidP="009E09A3" w:rsidRDefault="016FC18E" w14:paraId="3ADE2ACC" w14:textId="34141D19">
            <w:pPr>
              <w:ind w:firstLine="0"/>
              <w:jc w:val="center"/>
              <w:rPr>
                <w:rFonts w:ascii="Arial" w:hAnsi="Arial" w:cs="Arial"/>
                <w:bCs/>
                <w:sz w:val="20"/>
              </w:rPr>
            </w:pPr>
            <w:r w:rsidRPr="00232A9C">
              <w:rPr>
                <w:rFonts w:ascii="Arial" w:hAnsi="Arial" w:eastAsia="Calibri" w:cs="Arial"/>
                <w:bCs/>
                <w:color w:val="000000" w:themeColor="text1"/>
                <w:sz w:val="20"/>
              </w:rPr>
              <w:t>Descrição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Pr="00232A9C" w:rsidR="016FC18E" w:rsidP="009E09A3" w:rsidRDefault="016FC18E" w14:paraId="526D7C34" w14:textId="406859F7">
            <w:pPr>
              <w:ind w:firstLine="0"/>
              <w:jc w:val="center"/>
              <w:rPr>
                <w:rFonts w:ascii="Arial" w:hAnsi="Arial" w:cs="Arial"/>
                <w:bCs/>
                <w:sz w:val="20"/>
              </w:rPr>
            </w:pPr>
            <w:r w:rsidRPr="00232A9C">
              <w:rPr>
                <w:rFonts w:ascii="Arial" w:hAnsi="Arial" w:eastAsia="Calibri" w:cs="Arial"/>
                <w:bCs/>
                <w:color w:val="000000" w:themeColor="text1"/>
                <w:sz w:val="20"/>
              </w:rPr>
              <w:t>Unidade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Pr="00232A9C" w:rsidR="016FC18E" w:rsidP="009E09A3" w:rsidRDefault="016FC18E" w14:paraId="65349F9F" w14:textId="7B717E6D">
            <w:pPr>
              <w:ind w:firstLine="0"/>
              <w:jc w:val="center"/>
              <w:rPr>
                <w:rFonts w:ascii="Arial" w:hAnsi="Arial" w:cs="Arial"/>
                <w:bCs/>
                <w:sz w:val="20"/>
              </w:rPr>
            </w:pPr>
            <w:r w:rsidRPr="00232A9C">
              <w:rPr>
                <w:rFonts w:ascii="Arial" w:hAnsi="Arial" w:eastAsia="Calibri" w:cs="Arial"/>
                <w:bCs/>
                <w:color w:val="000000" w:themeColor="text1"/>
                <w:sz w:val="20"/>
              </w:rPr>
              <w:t>Tipo</w:t>
            </w:r>
          </w:p>
        </w:tc>
      </w:tr>
      <w:tr w:rsidRPr="00364AF1" w:rsidR="00364AF1" w:rsidTr="00364AF1" w14:paraId="658CD8EC" w14:textId="77777777">
        <w:trPr>
          <w:trHeight w:val="454"/>
          <w:jc w:val="center"/>
        </w:trPr>
        <w:tc>
          <w:tcPr>
            <w:tcW w:w="1101" w:type="dxa"/>
            <w:vAlign w:val="center"/>
          </w:tcPr>
          <w:p w:rsidRPr="00232A9C" w:rsidR="016FC18E" w:rsidP="009E09A3" w:rsidRDefault="016FC18E" w14:paraId="1FA4D1A8" w14:textId="26515936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 w:rsidRPr="00232A9C">
              <w:rPr>
                <w:rFonts w:ascii="Arial" w:hAnsi="Arial" w:eastAsia="Trebuchet MS" w:cs="Arial"/>
                <w:bCs w:val="0"/>
                <w:color w:val="000000" w:themeColor="text1"/>
                <w:sz w:val="20"/>
              </w:rPr>
              <w:t>Estado</w:t>
            </w:r>
          </w:p>
        </w:tc>
        <w:tc>
          <w:tcPr>
            <w:tcW w:w="5273" w:type="dxa"/>
            <w:vAlign w:val="center"/>
          </w:tcPr>
          <w:p w:rsidRPr="00232A9C" w:rsidR="016FC18E" w:rsidP="009E09A3" w:rsidRDefault="016FC18E" w14:paraId="45413CC3" w14:textId="2D28EEE6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 w:rsidRPr="00232A9C">
              <w:rPr>
                <w:rFonts w:ascii="Arial" w:hAnsi="Arial" w:eastAsia="Trebuchet MS" w:cs="Arial"/>
                <w:bCs w:val="0"/>
                <w:color w:val="000000" w:themeColor="text1"/>
                <w:sz w:val="20"/>
              </w:rPr>
              <w:t>Estados do Brasil</w:t>
            </w:r>
          </w:p>
        </w:tc>
        <w:tc>
          <w:tcPr>
            <w:tcW w:w="1276" w:type="dxa"/>
            <w:vAlign w:val="center"/>
          </w:tcPr>
          <w:p w:rsidRPr="00232A9C" w:rsidR="016FC18E" w:rsidP="009E09A3" w:rsidRDefault="000E19C2" w14:paraId="1044BCE4" w14:textId="3E7B18B9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 w:rsidRPr="00232A9C">
              <w:rPr>
                <w:rFonts w:ascii="Arial" w:hAnsi="Arial" w:cs="Arial"/>
                <w:bCs w:val="0"/>
                <w:sz w:val="20"/>
              </w:rPr>
              <w:t>-</w:t>
            </w:r>
          </w:p>
        </w:tc>
        <w:tc>
          <w:tcPr>
            <w:tcW w:w="1134" w:type="dxa"/>
            <w:vAlign w:val="center"/>
          </w:tcPr>
          <w:p w:rsidRPr="00232A9C" w:rsidR="016FC18E" w:rsidP="009E09A3" w:rsidRDefault="00267134" w14:paraId="5C6FE8C8" w14:textId="54BF21C1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>
              <w:rPr>
                <w:rFonts w:ascii="Arial" w:hAnsi="Arial" w:eastAsia="Trebuchet MS" w:cs="Arial"/>
                <w:bCs w:val="0"/>
                <w:color w:val="000000" w:themeColor="text1"/>
                <w:sz w:val="20"/>
              </w:rPr>
              <w:t>STRING</w:t>
            </w:r>
          </w:p>
        </w:tc>
      </w:tr>
      <w:tr w:rsidRPr="00364AF1" w:rsidR="005A2466" w:rsidTr="00364AF1" w14:paraId="36EB7201" w14:textId="77777777">
        <w:trPr>
          <w:trHeight w:val="454"/>
          <w:jc w:val="center"/>
        </w:trPr>
        <w:tc>
          <w:tcPr>
            <w:tcW w:w="1101" w:type="dxa"/>
            <w:vAlign w:val="center"/>
          </w:tcPr>
          <w:p w:rsidRPr="00232A9C" w:rsidR="005A2466" w:rsidP="005A2466" w:rsidRDefault="005A2466" w14:paraId="6497309D" w14:textId="398EE7CE">
            <w:pPr>
              <w:ind w:firstLine="0"/>
              <w:jc w:val="center"/>
              <w:rPr>
                <w:rFonts w:ascii="Arial" w:hAnsi="Arial" w:eastAsia="Trebuchet MS" w:cs="Arial"/>
                <w:bCs w:val="0"/>
                <w:color w:val="000000" w:themeColor="text1"/>
                <w:sz w:val="20"/>
              </w:rPr>
            </w:pPr>
            <w:r>
              <w:rPr>
                <w:rFonts w:ascii="Arial" w:hAnsi="Arial" w:eastAsia="Trebuchet MS" w:cs="Arial"/>
                <w:bCs w:val="0"/>
                <w:color w:val="000000" w:themeColor="text1"/>
                <w:sz w:val="20"/>
              </w:rPr>
              <w:t>Fonte</w:t>
            </w:r>
          </w:p>
        </w:tc>
        <w:tc>
          <w:tcPr>
            <w:tcW w:w="5273" w:type="dxa"/>
            <w:vAlign w:val="center"/>
          </w:tcPr>
          <w:p w:rsidRPr="00232A9C" w:rsidR="005A2466" w:rsidP="005A2466" w:rsidRDefault="005A2466" w14:paraId="1730D1A0" w14:textId="3A5F9357">
            <w:pPr>
              <w:ind w:firstLine="0"/>
              <w:jc w:val="center"/>
              <w:rPr>
                <w:rFonts w:ascii="Arial" w:hAnsi="Arial" w:eastAsia="Trebuchet MS" w:cs="Arial"/>
                <w:bCs w:val="0"/>
                <w:color w:val="000000" w:themeColor="text1"/>
                <w:sz w:val="20"/>
              </w:rPr>
            </w:pPr>
            <w:r>
              <w:rPr>
                <w:rFonts w:ascii="Arial" w:hAnsi="Arial" w:eastAsia="Trebuchet MS" w:cs="Arial"/>
                <w:bCs w:val="0"/>
                <w:color w:val="000000" w:themeColor="text1"/>
                <w:sz w:val="20"/>
              </w:rPr>
              <w:t>Matriz geradora de energia</w:t>
            </w:r>
          </w:p>
        </w:tc>
        <w:tc>
          <w:tcPr>
            <w:tcW w:w="1276" w:type="dxa"/>
            <w:vAlign w:val="center"/>
          </w:tcPr>
          <w:p w:rsidRPr="00232A9C" w:rsidR="005A2466" w:rsidP="005A2466" w:rsidRDefault="005A2466" w14:paraId="46E6B1C1" w14:textId="7FA451B5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>
              <w:rPr>
                <w:rFonts w:ascii="Arial" w:hAnsi="Arial" w:eastAsia="Trebuchet MS" w:cs="Arial"/>
                <w:bCs w:val="0"/>
                <w:color w:val="000000" w:themeColor="text1"/>
                <w:sz w:val="20"/>
              </w:rPr>
              <w:t>-</w:t>
            </w:r>
          </w:p>
        </w:tc>
        <w:tc>
          <w:tcPr>
            <w:tcW w:w="1134" w:type="dxa"/>
            <w:vAlign w:val="center"/>
          </w:tcPr>
          <w:p w:rsidR="005A2466" w:rsidP="005A2466" w:rsidRDefault="005A2466" w14:paraId="1B3E0FA8" w14:textId="5DDF9C8A">
            <w:pPr>
              <w:ind w:firstLine="0"/>
              <w:jc w:val="center"/>
              <w:rPr>
                <w:rFonts w:ascii="Arial" w:hAnsi="Arial" w:eastAsia="Trebuchet MS" w:cs="Arial"/>
                <w:bCs w:val="0"/>
                <w:color w:val="000000" w:themeColor="text1"/>
                <w:sz w:val="20"/>
              </w:rPr>
            </w:pPr>
            <w:r>
              <w:rPr>
                <w:rFonts w:ascii="Arial" w:hAnsi="Arial" w:eastAsia="Trebuchet MS" w:cs="Arial"/>
                <w:bCs w:val="0"/>
                <w:color w:val="000000" w:themeColor="text1"/>
                <w:sz w:val="20"/>
              </w:rPr>
              <w:t>STRING</w:t>
            </w:r>
          </w:p>
        </w:tc>
      </w:tr>
      <w:tr w:rsidRPr="00364AF1" w:rsidR="00364AF1" w:rsidTr="00364AF1" w14:paraId="7822A2D1" w14:textId="77777777">
        <w:trPr>
          <w:trHeight w:val="454"/>
          <w:jc w:val="center"/>
        </w:trPr>
        <w:tc>
          <w:tcPr>
            <w:tcW w:w="1101" w:type="dxa"/>
            <w:vAlign w:val="center"/>
          </w:tcPr>
          <w:p w:rsidRPr="00232A9C" w:rsidR="016FC18E" w:rsidP="009E09A3" w:rsidRDefault="016FC18E" w14:paraId="1499C412" w14:textId="7C116746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 w:rsidRPr="00232A9C">
              <w:rPr>
                <w:rFonts w:ascii="Arial" w:hAnsi="Arial" w:eastAsia="Trebuchet MS" w:cs="Arial"/>
                <w:bCs w:val="0"/>
                <w:color w:val="000000" w:themeColor="text1"/>
                <w:sz w:val="20"/>
              </w:rPr>
              <w:t>Tempo</w:t>
            </w:r>
          </w:p>
        </w:tc>
        <w:tc>
          <w:tcPr>
            <w:tcW w:w="5273" w:type="dxa"/>
            <w:vAlign w:val="center"/>
          </w:tcPr>
          <w:p w:rsidRPr="00232A9C" w:rsidR="016FC18E" w:rsidP="009E09A3" w:rsidRDefault="016FC18E" w14:paraId="694E1CAB" w14:textId="4F1CD373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 w:rsidRPr="00232A9C">
              <w:rPr>
                <w:rFonts w:ascii="Arial" w:hAnsi="Arial" w:eastAsia="Trebuchet MS" w:cs="Arial"/>
                <w:bCs w:val="0"/>
                <w:color w:val="000000" w:themeColor="text1"/>
                <w:sz w:val="20"/>
              </w:rPr>
              <w:t>Temporalidade</w:t>
            </w:r>
          </w:p>
        </w:tc>
        <w:tc>
          <w:tcPr>
            <w:tcW w:w="1276" w:type="dxa"/>
            <w:vAlign w:val="center"/>
          </w:tcPr>
          <w:p w:rsidRPr="00232A9C" w:rsidR="016FC18E" w:rsidP="009E09A3" w:rsidRDefault="016FC18E" w14:paraId="2AF2F86E" w14:textId="5AE99F8B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 w:rsidRPr="00232A9C">
              <w:rPr>
                <w:rFonts w:ascii="Arial" w:hAnsi="Arial" w:eastAsia="Trebuchet MS" w:cs="Arial"/>
                <w:bCs w:val="0"/>
                <w:color w:val="000000" w:themeColor="text1"/>
                <w:sz w:val="20"/>
              </w:rPr>
              <w:t>Mensal</w:t>
            </w:r>
          </w:p>
        </w:tc>
        <w:tc>
          <w:tcPr>
            <w:tcW w:w="1134" w:type="dxa"/>
            <w:vAlign w:val="center"/>
          </w:tcPr>
          <w:p w:rsidRPr="00232A9C" w:rsidR="016FC18E" w:rsidP="009E09A3" w:rsidRDefault="016FC18E" w14:paraId="785664CE" w14:textId="6EA6041D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 w:rsidRPr="00232A9C">
              <w:rPr>
                <w:rFonts w:ascii="Arial" w:hAnsi="Arial" w:eastAsia="Trebuchet MS" w:cs="Arial"/>
                <w:bCs w:val="0"/>
                <w:color w:val="000000" w:themeColor="text1"/>
                <w:sz w:val="20"/>
              </w:rPr>
              <w:t>DATE</w:t>
            </w:r>
          </w:p>
        </w:tc>
      </w:tr>
      <w:tr w:rsidRPr="00364AF1" w:rsidR="00364AF1" w:rsidTr="00364AF1" w14:paraId="4B7052AE" w14:textId="77777777">
        <w:trPr>
          <w:trHeight w:val="454"/>
          <w:jc w:val="center"/>
        </w:trPr>
        <w:tc>
          <w:tcPr>
            <w:tcW w:w="1101" w:type="dxa"/>
            <w:vAlign w:val="center"/>
          </w:tcPr>
          <w:p w:rsidRPr="00232A9C" w:rsidR="016FC18E" w:rsidP="009E09A3" w:rsidRDefault="016FC18E" w14:paraId="50D3A6F5" w14:textId="6D8642A1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 w:rsidRPr="00232A9C">
              <w:rPr>
                <w:rFonts w:ascii="Arial" w:hAnsi="Arial" w:eastAsia="Trebuchet MS" w:cs="Arial"/>
                <w:bCs w:val="0"/>
                <w:color w:val="000000" w:themeColor="text1"/>
                <w:sz w:val="20"/>
              </w:rPr>
              <w:t>Consumo</w:t>
            </w:r>
          </w:p>
        </w:tc>
        <w:tc>
          <w:tcPr>
            <w:tcW w:w="5273" w:type="dxa"/>
            <w:vAlign w:val="center"/>
          </w:tcPr>
          <w:p w:rsidRPr="00232A9C" w:rsidR="016FC18E" w:rsidP="009E09A3" w:rsidRDefault="016FC18E" w14:paraId="119A4395" w14:textId="04104D33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 w:rsidRPr="00232A9C">
              <w:rPr>
                <w:rFonts w:ascii="Arial" w:hAnsi="Arial" w:eastAsia="Trebuchet MS" w:cs="Arial"/>
                <w:bCs w:val="0"/>
                <w:color w:val="000000" w:themeColor="text1"/>
                <w:sz w:val="20"/>
              </w:rPr>
              <w:t>Consumo de energia elétrica considerando todos os consumidores</w:t>
            </w:r>
          </w:p>
        </w:tc>
        <w:tc>
          <w:tcPr>
            <w:tcW w:w="1276" w:type="dxa"/>
            <w:vAlign w:val="center"/>
          </w:tcPr>
          <w:p w:rsidRPr="00232A9C" w:rsidR="016FC18E" w:rsidP="009E09A3" w:rsidRDefault="016FC18E" w14:paraId="5C4FA08F" w14:textId="60EAAD59">
            <w:pPr>
              <w:ind w:firstLine="0"/>
              <w:jc w:val="center"/>
              <w:rPr>
                <w:rFonts w:ascii="Arial" w:hAnsi="Arial" w:eastAsia="Trebuchet MS" w:cs="Arial"/>
                <w:bCs w:val="0"/>
                <w:color w:val="000000" w:themeColor="text1"/>
                <w:sz w:val="20"/>
              </w:rPr>
            </w:pPr>
            <w:r w:rsidRPr="00232A9C">
              <w:rPr>
                <w:rFonts w:ascii="Arial" w:hAnsi="Arial" w:eastAsia="Trebuchet MS" w:cs="Arial"/>
                <w:bCs w:val="0"/>
                <w:color w:val="000000" w:themeColor="text1"/>
                <w:sz w:val="20"/>
              </w:rPr>
              <w:t>MW</w:t>
            </w:r>
          </w:p>
        </w:tc>
        <w:tc>
          <w:tcPr>
            <w:tcW w:w="1134" w:type="dxa"/>
            <w:vAlign w:val="center"/>
          </w:tcPr>
          <w:p w:rsidRPr="00232A9C" w:rsidR="016FC18E" w:rsidP="009E09A3" w:rsidRDefault="016FC18E" w14:paraId="5E12AA8E" w14:textId="45497667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 w:rsidRPr="00232A9C">
              <w:rPr>
                <w:rFonts w:ascii="Arial" w:hAnsi="Arial" w:eastAsia="Trebuchet MS" w:cs="Arial"/>
                <w:bCs w:val="0"/>
                <w:color w:val="000000" w:themeColor="text1"/>
                <w:sz w:val="20"/>
              </w:rPr>
              <w:t>FLOAT</w:t>
            </w:r>
          </w:p>
        </w:tc>
      </w:tr>
      <w:tr w:rsidRPr="00364AF1" w:rsidR="00364AF1" w:rsidTr="00364AF1" w14:paraId="174C2B49" w14:textId="77777777">
        <w:trPr>
          <w:trHeight w:val="454"/>
          <w:jc w:val="center"/>
        </w:trPr>
        <w:tc>
          <w:tcPr>
            <w:tcW w:w="1101" w:type="dxa"/>
            <w:vAlign w:val="center"/>
          </w:tcPr>
          <w:p w:rsidRPr="00232A9C" w:rsidR="016FC18E" w:rsidP="009E09A3" w:rsidRDefault="016FC18E" w14:paraId="65E12215" w14:textId="29FF53EB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 w:rsidRPr="00232A9C">
              <w:rPr>
                <w:rFonts w:ascii="Arial" w:hAnsi="Arial" w:eastAsia="Trebuchet MS" w:cs="Arial"/>
                <w:bCs w:val="0"/>
                <w:color w:val="000000" w:themeColor="text1"/>
                <w:sz w:val="20"/>
              </w:rPr>
              <w:t>Geração</w:t>
            </w:r>
          </w:p>
        </w:tc>
        <w:tc>
          <w:tcPr>
            <w:tcW w:w="5273" w:type="dxa"/>
            <w:vAlign w:val="center"/>
          </w:tcPr>
          <w:p w:rsidRPr="00232A9C" w:rsidR="016FC18E" w:rsidP="009E09A3" w:rsidRDefault="016FC18E" w14:paraId="273C8BE2" w14:textId="4D2380D1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 w:rsidRPr="00232A9C">
              <w:rPr>
                <w:rFonts w:ascii="Arial" w:hAnsi="Arial" w:eastAsia="Trebuchet MS" w:cs="Arial"/>
                <w:bCs w:val="0"/>
                <w:color w:val="000000" w:themeColor="text1"/>
                <w:sz w:val="20"/>
              </w:rPr>
              <w:t>Geração de energia elétrica ou potência nominal da fonte geradora</w:t>
            </w:r>
          </w:p>
        </w:tc>
        <w:tc>
          <w:tcPr>
            <w:tcW w:w="1276" w:type="dxa"/>
            <w:vAlign w:val="center"/>
          </w:tcPr>
          <w:p w:rsidRPr="00232A9C" w:rsidR="016FC18E" w:rsidP="009E09A3" w:rsidRDefault="016FC18E" w14:paraId="22E3D50F" w14:textId="7FDEA51A">
            <w:pPr>
              <w:ind w:firstLine="0"/>
              <w:jc w:val="center"/>
              <w:rPr>
                <w:rFonts w:ascii="Arial" w:hAnsi="Arial" w:cs="Arial"/>
                <w:bCs w:val="0"/>
                <w:color w:val="000000" w:themeColor="text1"/>
                <w:sz w:val="20"/>
              </w:rPr>
            </w:pPr>
            <w:r w:rsidRPr="00232A9C">
              <w:rPr>
                <w:rFonts w:ascii="Arial" w:hAnsi="Arial" w:eastAsia="Trebuchet MS" w:cs="Arial"/>
                <w:bCs w:val="0"/>
                <w:color w:val="000000" w:themeColor="text1"/>
                <w:sz w:val="20"/>
              </w:rPr>
              <w:t>MW</w:t>
            </w:r>
          </w:p>
        </w:tc>
        <w:tc>
          <w:tcPr>
            <w:tcW w:w="1134" w:type="dxa"/>
            <w:vAlign w:val="center"/>
          </w:tcPr>
          <w:p w:rsidRPr="00232A9C" w:rsidR="016FC18E" w:rsidP="009E09A3" w:rsidRDefault="016FC18E" w14:paraId="3BC94401" w14:textId="6466F59E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 w:rsidRPr="00232A9C">
              <w:rPr>
                <w:rFonts w:ascii="Arial" w:hAnsi="Arial" w:eastAsia="Trebuchet MS" w:cs="Arial"/>
                <w:bCs w:val="0"/>
                <w:color w:val="000000" w:themeColor="text1"/>
                <w:sz w:val="20"/>
              </w:rPr>
              <w:t>FLOAT</w:t>
            </w:r>
          </w:p>
        </w:tc>
      </w:tr>
      <w:tr w:rsidRPr="00364AF1" w:rsidR="00364AF1" w:rsidTr="00364AF1" w14:paraId="33B589DF" w14:textId="77777777">
        <w:trPr>
          <w:trHeight w:val="454"/>
          <w:jc w:val="center"/>
        </w:trPr>
        <w:tc>
          <w:tcPr>
            <w:tcW w:w="1101" w:type="dxa"/>
            <w:vAlign w:val="center"/>
          </w:tcPr>
          <w:p w:rsidRPr="00232A9C" w:rsidR="016FC18E" w:rsidP="009E09A3" w:rsidRDefault="016FC18E" w14:paraId="50C6AE37" w14:textId="3B05B813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 w:rsidRPr="00232A9C">
              <w:rPr>
                <w:rFonts w:ascii="Arial" w:hAnsi="Arial" w:eastAsia="Trebuchet MS" w:cs="Arial"/>
                <w:bCs w:val="0"/>
                <w:color w:val="000000" w:themeColor="text1"/>
                <w:sz w:val="20"/>
              </w:rPr>
              <w:t>Tarifa</w:t>
            </w:r>
          </w:p>
        </w:tc>
        <w:tc>
          <w:tcPr>
            <w:tcW w:w="5273" w:type="dxa"/>
            <w:vAlign w:val="center"/>
          </w:tcPr>
          <w:p w:rsidRPr="00232A9C" w:rsidR="016FC18E" w:rsidP="009E09A3" w:rsidRDefault="016FC18E" w14:paraId="129FAC4F" w14:textId="5416C5F2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 w:rsidRPr="00232A9C">
              <w:rPr>
                <w:rFonts w:ascii="Arial" w:hAnsi="Arial" w:eastAsia="Trebuchet MS" w:cs="Arial"/>
                <w:bCs w:val="0"/>
                <w:color w:val="000000" w:themeColor="text1"/>
                <w:sz w:val="20"/>
              </w:rPr>
              <w:t>Tarifa média por região</w:t>
            </w:r>
          </w:p>
        </w:tc>
        <w:tc>
          <w:tcPr>
            <w:tcW w:w="1276" w:type="dxa"/>
            <w:vAlign w:val="center"/>
          </w:tcPr>
          <w:p w:rsidRPr="00232A9C" w:rsidR="016FC18E" w:rsidP="009E09A3" w:rsidRDefault="016FC18E" w14:paraId="01003A4C" w14:textId="727AFE73">
            <w:pPr>
              <w:ind w:firstLine="0"/>
              <w:jc w:val="center"/>
              <w:rPr>
                <w:rFonts w:ascii="Arial" w:hAnsi="Arial" w:cs="Arial"/>
                <w:bCs w:val="0"/>
                <w:color w:val="000000" w:themeColor="text1"/>
                <w:sz w:val="20"/>
              </w:rPr>
            </w:pPr>
            <w:r w:rsidRPr="00232A9C">
              <w:rPr>
                <w:rFonts w:ascii="Arial" w:hAnsi="Arial" w:eastAsia="Trebuchet MS" w:cs="Arial"/>
                <w:bCs w:val="0"/>
                <w:color w:val="000000" w:themeColor="text1"/>
                <w:sz w:val="20"/>
              </w:rPr>
              <w:t>R$/ MWh</w:t>
            </w:r>
          </w:p>
        </w:tc>
        <w:tc>
          <w:tcPr>
            <w:tcW w:w="1134" w:type="dxa"/>
            <w:vAlign w:val="center"/>
          </w:tcPr>
          <w:p w:rsidRPr="00232A9C" w:rsidR="016FC18E" w:rsidP="009E09A3" w:rsidRDefault="016FC18E" w14:paraId="179990FD" w14:textId="4CDC7B05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 w:rsidRPr="00232A9C">
              <w:rPr>
                <w:rFonts w:ascii="Arial" w:hAnsi="Arial" w:eastAsia="Trebuchet MS" w:cs="Arial"/>
                <w:bCs w:val="0"/>
                <w:color w:val="000000" w:themeColor="text1"/>
                <w:sz w:val="20"/>
              </w:rPr>
              <w:t>FLOAT</w:t>
            </w:r>
          </w:p>
        </w:tc>
      </w:tr>
    </w:tbl>
    <w:p w:rsidRPr="00681A28" w:rsidR="016FC18E" w:rsidP="008A1E12" w:rsidRDefault="008A1E12" w14:paraId="59200FBB" w14:textId="597923D7">
      <w:pPr>
        <w:ind w:firstLine="0"/>
        <w:jc w:val="center"/>
        <w:rPr>
          <w:sz w:val="20"/>
          <w:szCs w:val="16"/>
        </w:rPr>
      </w:pPr>
      <w:r w:rsidRPr="00364AF1">
        <w:rPr>
          <w:b/>
          <w:bCs w:val="0"/>
          <w:sz w:val="20"/>
          <w:szCs w:val="16"/>
        </w:rPr>
        <w:t>Fonte:</w:t>
      </w:r>
      <w:r w:rsidRPr="00681A28">
        <w:rPr>
          <w:sz w:val="20"/>
          <w:szCs w:val="16"/>
        </w:rPr>
        <w:t xml:space="preserve"> Autoria Própria</w:t>
      </w:r>
    </w:p>
    <w:p w:rsidR="008A1E12" w:rsidP="008A1E12" w:rsidRDefault="008A1E12" w14:paraId="0AFBF6C2" w14:textId="77777777">
      <w:pPr>
        <w:ind w:firstLine="0"/>
        <w:jc w:val="center"/>
        <w:rPr>
          <w:szCs w:val="24"/>
        </w:rPr>
      </w:pPr>
    </w:p>
    <w:p w:rsidRPr="00C5347E" w:rsidR="264F4575" w:rsidP="264F4575" w:rsidRDefault="264F4575" w14:paraId="1E755EF1" w14:textId="70654FC3">
      <w:pPr>
        <w:spacing w:after="160" w:line="259" w:lineRule="auto"/>
        <w:rPr>
          <w:rFonts w:eastAsia="Calibri"/>
          <w:color w:val="000000" w:themeColor="text1"/>
          <w:szCs w:val="24"/>
        </w:rPr>
      </w:pPr>
      <w:commentRangeStart w:id="3"/>
      <w:commentRangeStart w:id="4"/>
      <w:r w:rsidRPr="00C5347E">
        <w:rPr>
          <w:rFonts w:eastAsia="Calibri"/>
          <w:color w:val="000000" w:themeColor="text1"/>
          <w:szCs w:val="24"/>
        </w:rPr>
        <w:t>O processo completo de junção dos dados, tratamentos e exibição estará dividido em, pelo menos, 3 etapas, cada uma fazendo uso de algumas tecnologias ainda a serem definidas:</w:t>
      </w:r>
      <w:commentRangeEnd w:id="3"/>
      <w:r w:rsidRPr="00C5347E">
        <w:rPr>
          <w:rStyle w:val="CommentReference"/>
          <w:sz w:val="24"/>
          <w:szCs w:val="24"/>
        </w:rPr>
        <w:commentReference w:id="3"/>
      </w:r>
      <w:commentRangeEnd w:id="4"/>
      <w:r w:rsidR="00D3321F">
        <w:rPr>
          <w:rStyle w:val="CommentReference"/>
        </w:rPr>
        <w:commentReference w:id="4"/>
      </w:r>
    </w:p>
    <w:p w:rsidRPr="00C5347E" w:rsidR="264F4575" w:rsidP="264F4575" w:rsidRDefault="264F4575" w14:paraId="14C9D865" w14:textId="4FDF222E">
      <w:pPr>
        <w:pStyle w:val="ListParagraph"/>
        <w:numPr>
          <w:ilvl w:val="0"/>
          <w:numId w:val="26"/>
        </w:numPr>
        <w:spacing w:after="160" w:line="259" w:lineRule="auto"/>
        <w:rPr>
          <w:rFonts w:eastAsia="Calibri"/>
          <w:color w:val="000000" w:themeColor="text1"/>
          <w:szCs w:val="24"/>
        </w:rPr>
      </w:pPr>
      <w:r w:rsidRPr="00C5347E">
        <w:rPr>
          <w:rFonts w:eastAsia="Calibri"/>
          <w:color w:val="000000" w:themeColor="text1"/>
          <w:szCs w:val="24"/>
        </w:rPr>
        <w:t>Coleta: nesta etapa, os dados serão coletados das diferentes fontes e somente o necessário será guardado para posterior processamento. Os dados de origem se encontram em arquivos CSV coletados a partir de sites de dados públicos</w:t>
      </w:r>
      <w:del w:author="Bruno Devesa" w:date="2022-04-11T12:05:00Z" w:id="5">
        <w:r w:rsidRPr="00C5347E" w:rsidDel="0065780F">
          <w:rPr>
            <w:rFonts w:eastAsia="Calibri"/>
            <w:color w:val="000000" w:themeColor="text1"/>
            <w:szCs w:val="24"/>
          </w:rPr>
          <w:delText xml:space="preserve"> (como o dados.org.br, conforme apresentado mais acima)</w:delText>
        </w:r>
      </w:del>
      <w:r w:rsidRPr="00C5347E">
        <w:rPr>
          <w:rFonts w:eastAsia="Calibri"/>
          <w:color w:val="000000" w:themeColor="text1"/>
          <w:szCs w:val="24"/>
        </w:rPr>
        <w:t>. Para esta parte utilizaremos:</w:t>
      </w:r>
    </w:p>
    <w:p w:rsidRPr="00D3321F" w:rsidR="00B06AAC" w:rsidP="264F4575" w:rsidRDefault="264F4575" w14:paraId="7EC69275" w14:textId="6FE06BD8">
      <w:pPr>
        <w:pStyle w:val="ListParagraph"/>
        <w:numPr>
          <w:ilvl w:val="1"/>
          <w:numId w:val="26"/>
        </w:numPr>
        <w:spacing w:after="160" w:line="259" w:lineRule="auto"/>
        <w:rPr>
          <w:ins w:author="Bruno Devesa" w:date="2022-04-11T12:05:00Z" w:id="6"/>
          <w:color w:val="000000" w:themeColor="text1"/>
          <w:szCs w:val="24"/>
        </w:rPr>
      </w:pPr>
      <w:r w:rsidRPr="00C5347E">
        <w:rPr>
          <w:rFonts w:eastAsia="Calibri"/>
          <w:color w:val="000000" w:themeColor="text1"/>
          <w:szCs w:val="24"/>
        </w:rPr>
        <w:t xml:space="preserve">Excel ou outro programa para visualização </w:t>
      </w:r>
      <w:del w:author="Bruno Devesa" w:date="2022-04-11T12:06:00Z" w:id="7">
        <w:r w:rsidRPr="00C5347E" w:rsidDel="00F30DEA">
          <w:rPr>
            <w:rFonts w:eastAsia="Calibri"/>
            <w:color w:val="000000" w:themeColor="text1"/>
            <w:szCs w:val="24"/>
          </w:rPr>
          <w:delText xml:space="preserve">de arquivos de texto (para visualização </w:delText>
        </w:r>
      </w:del>
      <w:r w:rsidRPr="00C5347E">
        <w:rPr>
          <w:rFonts w:eastAsia="Calibri"/>
          <w:color w:val="000000" w:themeColor="text1"/>
          <w:szCs w:val="24"/>
        </w:rPr>
        <w:t xml:space="preserve">inicial dos dados e checagem visual do conteúdo). </w:t>
      </w:r>
      <w:del w:author="Bruno Devesa" w:date="2022-04-11T12:06:00Z" w:id="8">
        <w:r w:rsidRPr="00C5347E" w:rsidDel="00CF30B1">
          <w:rPr>
            <w:rFonts w:eastAsia="Calibri"/>
            <w:color w:val="000000" w:themeColor="text1"/>
            <w:szCs w:val="24"/>
          </w:rPr>
          <w:delText xml:space="preserve">Também é necessário </w:delText>
        </w:r>
      </w:del>
    </w:p>
    <w:p w:rsidRPr="00C5347E" w:rsidR="264F4575" w:rsidP="264F4575" w:rsidRDefault="00CF30B1" w14:paraId="41CF14DD" w14:textId="4CE35B29">
      <w:pPr>
        <w:pStyle w:val="ListParagraph"/>
        <w:numPr>
          <w:ilvl w:val="1"/>
          <w:numId w:val="26"/>
        </w:numPr>
        <w:spacing w:after="160" w:line="259" w:lineRule="auto"/>
        <w:rPr>
          <w:color w:val="000000" w:themeColor="text1"/>
        </w:rPr>
      </w:pPr>
      <w:ins w:author="Bruno Devesa" w:date="2022-04-11T12:06:00Z" w:id="9">
        <w:r w:rsidRPr="4535C762">
          <w:rPr>
            <w:rFonts w:eastAsia="Calibri"/>
            <w:color w:val="000000" w:themeColor="text1"/>
          </w:rPr>
          <w:t>P</w:t>
        </w:r>
      </w:ins>
      <w:del w:author="Bruno Devesa" w:date="2022-04-11T12:06:00Z" w:id="10">
        <w:r w:rsidRPr="4535C762" w:rsidDel="00CF30B1" w:rsidR="264F4575">
          <w:rPr>
            <w:rFonts w:eastAsia="Calibri"/>
            <w:color w:val="000000" w:themeColor="text1"/>
          </w:rPr>
          <w:delText>p</w:delText>
        </w:r>
      </w:del>
      <w:r w:rsidRPr="4535C762" w:rsidR="264F4575">
        <w:rPr>
          <w:rFonts w:eastAsia="Calibri"/>
          <w:color w:val="000000" w:themeColor="text1"/>
        </w:rPr>
        <w:t>rograma para leitura de PDF para os dicionários de dados</w:t>
      </w:r>
    </w:p>
    <w:p w:rsidRPr="00C5347E" w:rsidR="264F4575" w:rsidP="264F4575" w:rsidRDefault="264F4575" w14:paraId="03779192" w14:textId="4450DEAB">
      <w:pPr>
        <w:pStyle w:val="ListParagraph"/>
        <w:numPr>
          <w:ilvl w:val="1"/>
          <w:numId w:val="26"/>
        </w:numPr>
        <w:spacing w:after="160" w:line="259" w:lineRule="auto"/>
        <w:rPr>
          <w:color w:val="000000" w:themeColor="text1"/>
        </w:rPr>
      </w:pPr>
      <w:r w:rsidRPr="4535C762">
        <w:rPr>
          <w:rFonts w:eastAsia="Calibri"/>
          <w:color w:val="000000" w:themeColor="text1"/>
        </w:rPr>
        <w:t>Script desenvolvido em linguagem de programação que permita fácil execução e testagens (possivelmente Python)</w:t>
      </w:r>
    </w:p>
    <w:p w:rsidRPr="00C5347E" w:rsidR="264F4575" w:rsidP="264F4575" w:rsidRDefault="264F4575" w14:paraId="62CFD537" w14:textId="0B318C1D">
      <w:pPr>
        <w:pStyle w:val="ListParagraph"/>
        <w:numPr>
          <w:ilvl w:val="1"/>
          <w:numId w:val="26"/>
        </w:numPr>
        <w:spacing w:after="160" w:line="259" w:lineRule="auto"/>
        <w:rPr>
          <w:color w:val="000000" w:themeColor="text1"/>
        </w:rPr>
      </w:pPr>
      <w:r w:rsidRPr="4535C762">
        <w:rPr>
          <w:rFonts w:eastAsia="Calibri"/>
          <w:color w:val="000000" w:themeColor="text1"/>
        </w:rPr>
        <w:t xml:space="preserve">Banco de dados relacional (como o SQL Server) para armazenar os dados </w:t>
      </w:r>
      <w:proofErr w:type="spellStart"/>
      <w:r w:rsidRPr="4535C762">
        <w:rPr>
          <w:rFonts w:eastAsia="Calibri"/>
          <w:color w:val="000000" w:themeColor="text1"/>
        </w:rPr>
        <w:t>pré-tratados</w:t>
      </w:r>
      <w:proofErr w:type="spellEnd"/>
      <w:r w:rsidRPr="4535C762">
        <w:rPr>
          <w:rFonts w:eastAsia="Calibri"/>
          <w:color w:val="000000" w:themeColor="text1"/>
        </w:rPr>
        <w:t xml:space="preserve"> pelo script descrito no </w:t>
      </w:r>
      <w:r w:rsidRPr="03EF025D" w:rsidR="40B66C90">
        <w:rPr>
          <w:rFonts w:eastAsia="Calibri"/>
          <w:color w:val="000000" w:themeColor="text1"/>
        </w:rPr>
        <w:t>item</w:t>
      </w:r>
      <w:r w:rsidRPr="4535C762">
        <w:rPr>
          <w:rFonts w:eastAsia="Calibri"/>
          <w:color w:val="000000" w:themeColor="text1"/>
        </w:rPr>
        <w:t xml:space="preserve"> (</w:t>
      </w:r>
      <w:proofErr w:type="spellStart"/>
      <w:ins w:author="Bruno Devesa" w:date="2022-04-11T12:14:00Z" w:id="11">
        <w:r w:rsidRPr="4535C762" w:rsidR="00352628">
          <w:rPr>
            <w:rFonts w:eastAsia="Calibri"/>
            <w:color w:val="000000" w:themeColor="text1"/>
          </w:rPr>
          <w:t>ii</w:t>
        </w:r>
      </w:ins>
      <w:proofErr w:type="spellEnd"/>
      <w:del w:author="Bruno Devesa" w:date="2022-04-11T12:07:00Z" w:id="12">
        <w:r w:rsidRPr="4535C762" w:rsidDel="002502B1">
          <w:rPr>
            <w:rFonts w:eastAsia="Calibri"/>
            <w:color w:val="000000" w:themeColor="text1"/>
          </w:rPr>
          <w:delText>b</w:delText>
        </w:r>
      </w:del>
      <w:r w:rsidRPr="4535C762">
        <w:rPr>
          <w:rFonts w:eastAsia="Calibri"/>
          <w:color w:val="000000" w:themeColor="text1"/>
        </w:rPr>
        <w:t>) acima.</w:t>
      </w:r>
    </w:p>
    <w:p w:rsidRPr="00C5347E" w:rsidR="264F4575" w:rsidP="264F4575" w:rsidRDefault="264F4575" w14:paraId="6F4975A9" w14:textId="682A7044">
      <w:pPr>
        <w:pStyle w:val="ListParagraph"/>
        <w:numPr>
          <w:ilvl w:val="0"/>
          <w:numId w:val="26"/>
        </w:numPr>
        <w:spacing w:after="160" w:line="259" w:lineRule="auto"/>
        <w:rPr>
          <w:color w:val="000000" w:themeColor="text1"/>
          <w:szCs w:val="24"/>
        </w:rPr>
      </w:pPr>
      <w:r w:rsidRPr="00C5347E">
        <w:rPr>
          <w:rFonts w:eastAsia="Calibri"/>
          <w:color w:val="000000" w:themeColor="text1"/>
          <w:szCs w:val="24"/>
        </w:rPr>
        <w:t>Tratamentos: nesta etapa, os dados serão tratados, limpos, analisados e serão gerados os dados para a visualização e tomada de decisão final. Como na etapa anterior, serão lidos de uma fonte de dados</w:t>
      </w:r>
      <w:del w:author="Bruno Devesa" w:date="2022-04-11T12:07:00Z" w:id="13">
        <w:r w:rsidRPr="00C5347E" w:rsidDel="002502B1">
          <w:rPr>
            <w:rFonts w:eastAsia="Calibri"/>
            <w:color w:val="000000" w:themeColor="text1"/>
            <w:szCs w:val="24"/>
          </w:rPr>
          <w:delText xml:space="preserve"> (só que neste caso a fonte é um banco de dados e não mais arquivos de texto)</w:delText>
        </w:r>
      </w:del>
      <w:r w:rsidRPr="00C5347E">
        <w:rPr>
          <w:rFonts w:eastAsia="Calibri"/>
          <w:color w:val="000000" w:themeColor="text1"/>
          <w:szCs w:val="24"/>
        </w:rPr>
        <w:t>, processados e armazenados. Assim, temos:</w:t>
      </w:r>
    </w:p>
    <w:p w:rsidRPr="00C5347E" w:rsidR="264F4575" w:rsidP="264F4575" w:rsidRDefault="264F4575" w14:paraId="262C0994" w14:textId="3F21C4A8">
      <w:pPr>
        <w:pStyle w:val="ListParagraph"/>
        <w:numPr>
          <w:ilvl w:val="1"/>
          <w:numId w:val="26"/>
        </w:numPr>
        <w:spacing w:after="160" w:line="259" w:lineRule="auto"/>
        <w:rPr>
          <w:color w:val="000000" w:themeColor="text1"/>
          <w:szCs w:val="24"/>
        </w:rPr>
      </w:pPr>
      <w:r w:rsidRPr="00C5347E">
        <w:rPr>
          <w:rFonts w:eastAsia="Calibri"/>
          <w:color w:val="000000" w:themeColor="text1"/>
          <w:szCs w:val="24"/>
        </w:rPr>
        <w:t>Banco de dados para armazenar os dados após o tratamento</w:t>
      </w:r>
      <w:del w:author="Bruno Devesa" w:date="2022-04-11T12:07:00Z" w:id="14">
        <w:r w:rsidRPr="00C5347E" w:rsidDel="002502B1">
          <w:rPr>
            <w:rFonts w:eastAsia="Calibri"/>
            <w:color w:val="000000" w:themeColor="text1"/>
            <w:szCs w:val="24"/>
          </w:rPr>
          <w:delText xml:space="preserve"> (possivelmente um SQL Server)</w:delText>
        </w:r>
      </w:del>
    </w:p>
    <w:p w:rsidRPr="00C5347E" w:rsidR="264F4575" w:rsidP="264F4575" w:rsidRDefault="264F4575" w14:paraId="16A832DB" w14:textId="59DF7A40">
      <w:pPr>
        <w:pStyle w:val="ListParagraph"/>
        <w:numPr>
          <w:ilvl w:val="1"/>
          <w:numId w:val="26"/>
        </w:numPr>
        <w:spacing w:after="160" w:line="259" w:lineRule="auto"/>
        <w:rPr>
          <w:color w:val="000000" w:themeColor="text1"/>
          <w:szCs w:val="24"/>
        </w:rPr>
      </w:pPr>
      <w:r w:rsidRPr="00C5347E">
        <w:rPr>
          <w:rFonts w:eastAsia="Calibri"/>
          <w:color w:val="000000" w:themeColor="text1"/>
          <w:szCs w:val="24"/>
        </w:rPr>
        <w:t>Script para realizar o tratamento citado acima</w:t>
      </w:r>
      <w:del w:author="Bruno Devesa" w:date="2022-04-11T12:07:00Z" w:id="15">
        <w:r w:rsidRPr="00C5347E" w:rsidDel="002502B1">
          <w:rPr>
            <w:rFonts w:eastAsia="Calibri"/>
            <w:color w:val="000000" w:themeColor="text1"/>
            <w:szCs w:val="24"/>
          </w:rPr>
          <w:delText xml:space="preserve"> (possivelmente em Python). Bibliotecas adicionais serão necessárias para conexão com o banco de dados.</w:delText>
        </w:r>
      </w:del>
    </w:p>
    <w:p w:rsidRPr="00C5347E" w:rsidR="264F4575" w:rsidP="264F4575" w:rsidRDefault="264F4575" w14:paraId="62AF99CD" w14:textId="1A4E1947">
      <w:pPr>
        <w:pStyle w:val="ListParagraph"/>
        <w:numPr>
          <w:ilvl w:val="1"/>
          <w:numId w:val="26"/>
        </w:numPr>
        <w:spacing w:after="160" w:line="259" w:lineRule="auto"/>
        <w:rPr>
          <w:color w:val="000000" w:themeColor="text1"/>
          <w:szCs w:val="24"/>
        </w:rPr>
      </w:pPr>
      <w:del w:author="Bruno Devesa" w:date="2022-04-11T12:08:00Z" w:id="16">
        <w:r w:rsidRPr="00C5347E" w:rsidDel="002502B1">
          <w:rPr>
            <w:rFonts w:eastAsia="Calibri"/>
            <w:color w:val="000000" w:themeColor="text1"/>
            <w:szCs w:val="24"/>
          </w:rPr>
          <w:delText>Alguma f</w:delText>
        </w:r>
      </w:del>
      <w:ins w:author="Bruno Devesa" w:date="2022-04-11T12:08:00Z" w:id="17">
        <w:r w:rsidR="002502B1">
          <w:rPr>
            <w:rFonts w:eastAsia="Calibri"/>
            <w:color w:val="000000" w:themeColor="text1"/>
            <w:szCs w:val="24"/>
          </w:rPr>
          <w:t>F</w:t>
        </w:r>
      </w:ins>
      <w:r w:rsidRPr="00C5347E">
        <w:rPr>
          <w:rFonts w:eastAsia="Calibri"/>
          <w:color w:val="000000" w:themeColor="text1"/>
          <w:szCs w:val="24"/>
        </w:rPr>
        <w:t xml:space="preserve">erramenta de visualização </w:t>
      </w:r>
      <w:ins w:author="Bruno Devesa" w:date="2022-04-11T12:08:00Z" w:id="18">
        <w:r w:rsidR="00402073">
          <w:rPr>
            <w:rFonts w:eastAsia="Calibri"/>
            <w:color w:val="000000" w:themeColor="text1"/>
            <w:szCs w:val="24"/>
          </w:rPr>
          <w:t xml:space="preserve">gráfica para </w:t>
        </w:r>
      </w:ins>
      <w:del w:author="Bruno Devesa" w:date="2022-04-11T12:08:00Z" w:id="19">
        <w:r w:rsidRPr="00C5347E" w:rsidDel="00402073">
          <w:rPr>
            <w:rFonts w:eastAsia="Calibri"/>
            <w:color w:val="000000" w:themeColor="text1"/>
            <w:szCs w:val="24"/>
          </w:rPr>
          <w:delText xml:space="preserve">que permita </w:delText>
        </w:r>
      </w:del>
      <w:r w:rsidRPr="00C5347E">
        <w:rPr>
          <w:rFonts w:eastAsia="Calibri"/>
          <w:color w:val="000000" w:themeColor="text1"/>
          <w:szCs w:val="24"/>
        </w:rPr>
        <w:t>observar os dados tratados</w:t>
      </w:r>
      <w:del w:author="Bruno Devesa" w:date="2022-04-11T12:08:00Z" w:id="20">
        <w:r w:rsidRPr="00C5347E" w:rsidDel="00402073">
          <w:rPr>
            <w:rFonts w:eastAsia="Calibri"/>
            <w:color w:val="000000" w:themeColor="text1"/>
            <w:szCs w:val="24"/>
          </w:rPr>
          <w:delText xml:space="preserve"> de forma gráfica</w:delText>
        </w:r>
      </w:del>
      <w:r w:rsidRPr="00C5347E">
        <w:rPr>
          <w:rFonts w:eastAsia="Calibri"/>
          <w:color w:val="000000" w:themeColor="text1"/>
          <w:szCs w:val="24"/>
        </w:rPr>
        <w:t xml:space="preserve"> (como o </w:t>
      </w:r>
      <w:proofErr w:type="spellStart"/>
      <w:r w:rsidRPr="00C5347E">
        <w:rPr>
          <w:rFonts w:eastAsia="Calibri"/>
          <w:color w:val="000000" w:themeColor="text1"/>
          <w:szCs w:val="24"/>
        </w:rPr>
        <w:t>PowerBI</w:t>
      </w:r>
      <w:proofErr w:type="spellEnd"/>
      <w:r w:rsidRPr="00C5347E">
        <w:rPr>
          <w:rFonts w:eastAsia="Calibri"/>
          <w:color w:val="000000" w:themeColor="text1"/>
          <w:szCs w:val="24"/>
        </w:rPr>
        <w:t xml:space="preserve"> ou o Tableau).</w:t>
      </w:r>
    </w:p>
    <w:p w:rsidRPr="00C5347E" w:rsidR="264F4575" w:rsidP="264F4575" w:rsidRDefault="264F4575" w14:paraId="382BDA47" w14:textId="71ED482D">
      <w:pPr>
        <w:pStyle w:val="ListParagraph"/>
        <w:numPr>
          <w:ilvl w:val="0"/>
          <w:numId w:val="26"/>
        </w:numPr>
        <w:spacing w:after="160" w:line="259" w:lineRule="auto"/>
        <w:rPr>
          <w:color w:val="000000" w:themeColor="text1"/>
          <w:szCs w:val="24"/>
        </w:rPr>
      </w:pPr>
      <w:r w:rsidRPr="00C5347E">
        <w:rPr>
          <w:rFonts w:eastAsia="Calibri"/>
          <w:color w:val="000000" w:themeColor="text1"/>
          <w:szCs w:val="24"/>
        </w:rPr>
        <w:t xml:space="preserve">Exibição: </w:t>
      </w:r>
      <w:del w:author="Bruno Devesa" w:date="2022-04-11T12:08:00Z" w:id="21">
        <w:r w:rsidRPr="00C5347E" w:rsidDel="00402073">
          <w:rPr>
            <w:rFonts w:eastAsia="Calibri"/>
            <w:color w:val="000000" w:themeColor="text1"/>
            <w:szCs w:val="24"/>
          </w:rPr>
          <w:delText>esta etapa é somente para e</w:delText>
        </w:r>
      </w:del>
      <w:ins w:author="Bruno Devesa" w:date="2022-04-11T12:08:00Z" w:id="22">
        <w:r w:rsidR="00402073">
          <w:rPr>
            <w:rFonts w:eastAsia="Calibri"/>
            <w:color w:val="000000" w:themeColor="text1"/>
            <w:szCs w:val="24"/>
          </w:rPr>
          <w:t>E</w:t>
        </w:r>
      </w:ins>
      <w:r w:rsidRPr="00C5347E">
        <w:rPr>
          <w:rFonts w:eastAsia="Calibri"/>
          <w:color w:val="000000" w:themeColor="text1"/>
          <w:szCs w:val="24"/>
        </w:rPr>
        <w:t xml:space="preserve">xibição dos dados tratados e estruturados para possibilitar a tomada de decisão. </w:t>
      </w:r>
      <w:del w:author="Bruno Devesa" w:date="2022-04-11T12:09:00Z" w:id="23">
        <w:r w:rsidRPr="00C5347E" w:rsidDel="00402073">
          <w:rPr>
            <w:rFonts w:eastAsia="Calibri"/>
            <w:color w:val="000000" w:themeColor="text1"/>
            <w:szCs w:val="24"/>
          </w:rPr>
          <w:delText>A ferramenta ainda será decidida, mas será alguma que permita construir gráficos a partir dos dados tratados.</w:delText>
        </w:r>
      </w:del>
    </w:p>
    <w:p w:rsidRPr="00C5347E" w:rsidR="264F4575" w:rsidDel="00993FB7" w:rsidP="264F4575" w:rsidRDefault="264F4575" w14:paraId="284FE8E2" w14:textId="1ED44628">
      <w:pPr>
        <w:spacing w:after="160" w:line="259" w:lineRule="auto"/>
        <w:rPr>
          <w:del w:author="Bruno Devesa" w:date="2022-04-11T12:09:00Z" w:id="24"/>
          <w:color w:val="000000" w:themeColor="text1"/>
          <w:szCs w:val="24"/>
        </w:rPr>
      </w:pPr>
    </w:p>
    <w:p w:rsidRPr="00C5347E" w:rsidR="264F4575" w:rsidDel="00171EFF" w:rsidP="264F4575" w:rsidRDefault="264F4575" w14:paraId="2091D9F2" w14:textId="53551AED">
      <w:pPr>
        <w:spacing w:after="160" w:line="259" w:lineRule="auto"/>
        <w:rPr>
          <w:del w:author="Bruno Devesa" w:date="2022-04-11T12:10:00Z" w:id="25"/>
          <w:color w:val="000000" w:themeColor="text1"/>
        </w:rPr>
      </w:pPr>
      <w:commentRangeStart w:id="26"/>
      <w:commentRangeStart w:id="27"/>
      <w:commentRangeStart w:id="28"/>
      <w:commentRangeStart w:id="29"/>
      <w:commentRangeStart w:id="30"/>
      <w:commentRangeStart w:id="31"/>
      <w:del w:author="Bruno Devesa" w:date="2022-04-11T12:10:00Z" w:id="32">
        <w:r w:rsidRPr="1A442D56" w:rsidDel="00171EFF">
          <w:rPr>
            <w:color w:val="000000" w:themeColor="text1"/>
          </w:rPr>
          <w:delText>Algumas ferramentas adicionais serão utilizadas durante o desenvolvimento para facilitar o trabalho em equipe, dividir as tarefas e auxiliar durante o desenvolvimento, como:</w:delText>
        </w:r>
      </w:del>
      <w:commentRangeEnd w:id="26"/>
      <w:r>
        <w:rPr>
          <w:rStyle w:val="CommentReference"/>
        </w:rPr>
        <w:commentReference w:id="26"/>
      </w:r>
    </w:p>
    <w:p w:rsidRPr="00C5347E" w:rsidR="264F4575" w:rsidDel="00993FB7" w:rsidP="264F4575" w:rsidRDefault="264F4575" w14:paraId="11730ECD" w14:textId="509423C1">
      <w:pPr>
        <w:spacing w:after="160" w:line="259" w:lineRule="auto"/>
        <w:rPr>
          <w:del w:author="Bruno Devesa" w:date="2022-04-11T12:09:00Z" w:id="33"/>
          <w:color w:val="000000" w:themeColor="text1"/>
          <w:szCs w:val="24"/>
        </w:rPr>
      </w:pPr>
    </w:p>
    <w:p w:rsidRPr="00C5347E" w:rsidR="264F4575" w:rsidDel="00171EFF" w:rsidP="264F4575" w:rsidRDefault="264F4575" w14:paraId="44A69B78" w14:textId="50E4A3BF">
      <w:pPr>
        <w:pStyle w:val="ListParagraph"/>
        <w:numPr>
          <w:ilvl w:val="0"/>
          <w:numId w:val="25"/>
        </w:numPr>
        <w:spacing w:after="160" w:line="259" w:lineRule="auto"/>
        <w:rPr>
          <w:del w:author="Bruno Devesa" w:date="2022-04-11T12:10:00Z" w:id="34"/>
          <w:rFonts w:eastAsia="Calibri"/>
          <w:color w:val="000000" w:themeColor="text1"/>
          <w:szCs w:val="24"/>
        </w:rPr>
      </w:pPr>
      <w:del w:author="Bruno Devesa" w:date="2022-04-11T12:10:00Z" w:id="35">
        <w:r w:rsidRPr="00C5347E" w:rsidDel="00171EFF">
          <w:rPr>
            <w:color w:val="000000" w:themeColor="text1"/>
            <w:szCs w:val="24"/>
          </w:rPr>
          <w:delText>GitHub (para hospedar o código na nuvem e facilitar o trabalho remoto entre os componentes do grupo)</w:delText>
        </w:r>
      </w:del>
    </w:p>
    <w:p w:rsidRPr="00C5347E" w:rsidR="264F4575" w:rsidDel="00171EFF" w:rsidP="264F4575" w:rsidRDefault="264F4575" w14:paraId="101B0143" w14:textId="1113C5ED">
      <w:pPr>
        <w:pStyle w:val="ListParagraph"/>
        <w:numPr>
          <w:ilvl w:val="0"/>
          <w:numId w:val="25"/>
        </w:numPr>
        <w:spacing w:after="160" w:line="259" w:lineRule="auto"/>
        <w:rPr>
          <w:del w:author="Bruno Devesa" w:date="2022-04-11T12:10:00Z" w:id="36"/>
          <w:color w:val="000000" w:themeColor="text1"/>
          <w:szCs w:val="24"/>
        </w:rPr>
      </w:pPr>
      <w:del w:author="Bruno Devesa" w:date="2022-04-11T12:10:00Z" w:id="37">
        <w:r w:rsidRPr="00C5347E" w:rsidDel="00171EFF">
          <w:rPr>
            <w:color w:val="000000" w:themeColor="text1"/>
            <w:szCs w:val="24"/>
          </w:rPr>
          <w:delText>Jira (para a organização das atividades e atribuição de tarefas)</w:delText>
        </w:r>
      </w:del>
    </w:p>
    <w:p w:rsidRPr="00C5347E" w:rsidR="264F4575" w:rsidDel="00171EFF" w:rsidP="264F4575" w:rsidRDefault="264F4575" w14:paraId="637344DF" w14:textId="43AF8F4B">
      <w:pPr>
        <w:pStyle w:val="ListParagraph"/>
        <w:numPr>
          <w:ilvl w:val="0"/>
          <w:numId w:val="25"/>
        </w:numPr>
        <w:spacing w:after="160" w:line="259" w:lineRule="auto"/>
        <w:rPr>
          <w:del w:author="Bruno Devesa" w:date="2022-04-11T12:10:00Z" w:id="38"/>
          <w:color w:val="000000" w:themeColor="text1"/>
          <w:szCs w:val="24"/>
        </w:rPr>
      </w:pPr>
      <w:del w:author="Bruno Devesa" w:date="2022-04-11T12:10:00Z" w:id="39">
        <w:r w:rsidRPr="00C5347E" w:rsidDel="00171EFF">
          <w:rPr>
            <w:color w:val="000000" w:themeColor="text1"/>
            <w:szCs w:val="24"/>
          </w:rPr>
          <w:delText>IDE para desenvolvimento (para facilitar a codificação, testagem e detecção de erros no código)</w:delText>
        </w:r>
      </w:del>
    </w:p>
    <w:p w:rsidRPr="00C5347E" w:rsidR="264F4575" w:rsidDel="00171EFF" w:rsidP="264F4575" w:rsidRDefault="264F4575" w14:paraId="0DE4E15C" w14:textId="76E733B5">
      <w:pPr>
        <w:pStyle w:val="ListParagraph"/>
        <w:numPr>
          <w:ilvl w:val="0"/>
          <w:numId w:val="25"/>
        </w:numPr>
        <w:spacing w:after="160" w:line="259" w:lineRule="auto"/>
        <w:rPr>
          <w:del w:author="Bruno Devesa" w:date="2022-04-11T12:10:00Z" w:id="40"/>
          <w:color w:val="000000" w:themeColor="text1"/>
          <w:szCs w:val="24"/>
        </w:rPr>
      </w:pPr>
      <w:del w:author="Bruno Devesa" w:date="2022-04-11T12:10:00Z" w:id="41">
        <w:r w:rsidRPr="00C5347E" w:rsidDel="00171EFF">
          <w:rPr>
            <w:color w:val="000000" w:themeColor="text1"/>
            <w:szCs w:val="24"/>
          </w:rPr>
          <w:delText>Ferramenta para execução de consultas no banco de dados (a depender do banco escolhido, mas como exemplo para o caso do SQL Server posso citar o Azure Data Studio).</w:delText>
        </w:r>
      </w:del>
    </w:p>
    <w:p w:rsidRPr="00C5347E" w:rsidR="264F4575" w:rsidDel="00171EFF" w:rsidP="264F4575" w:rsidRDefault="264F4575" w14:paraId="4E18D734" w14:textId="04790EC1">
      <w:pPr>
        <w:pStyle w:val="ListParagraph"/>
        <w:numPr>
          <w:ilvl w:val="0"/>
          <w:numId w:val="25"/>
        </w:numPr>
        <w:spacing w:after="160" w:line="259" w:lineRule="auto"/>
        <w:rPr>
          <w:del w:author="Bruno Devesa" w:date="2022-04-11T12:10:00Z" w:id="42"/>
          <w:color w:val="000000" w:themeColor="text1"/>
          <w:szCs w:val="24"/>
        </w:rPr>
      </w:pPr>
      <w:del w:author="Bruno Devesa" w:date="2022-04-11T12:10:00Z" w:id="43">
        <w:r w:rsidRPr="00C5347E" w:rsidDel="00171EFF">
          <w:rPr>
            <w:color w:val="000000" w:themeColor="text1"/>
            <w:szCs w:val="24"/>
          </w:rPr>
          <w:delText>Teams (para as reuniões da equipe e alinhamentos)</w:delText>
        </w:r>
      </w:del>
    </w:p>
    <w:p w:rsidRPr="00C5347E" w:rsidR="264F4575" w:rsidDel="00171EFF" w:rsidP="264F4575" w:rsidRDefault="264F4575" w14:paraId="612135FA" w14:textId="7C88C4A7">
      <w:pPr>
        <w:pStyle w:val="ListParagraph"/>
        <w:numPr>
          <w:ilvl w:val="0"/>
          <w:numId w:val="25"/>
        </w:numPr>
        <w:spacing w:after="160" w:line="259" w:lineRule="auto"/>
        <w:rPr>
          <w:del w:author="Bruno Devesa" w:date="2022-04-11T12:10:00Z" w:id="44"/>
          <w:color w:val="000000" w:themeColor="text1"/>
          <w:szCs w:val="24"/>
        </w:rPr>
      </w:pPr>
      <w:del w:author="Bruno Devesa" w:date="2022-04-11T12:10:00Z" w:id="45">
        <w:r w:rsidRPr="00C5347E" w:rsidDel="00171EFF">
          <w:rPr>
            <w:color w:val="000000" w:themeColor="text1"/>
            <w:szCs w:val="24"/>
          </w:rPr>
          <w:delText>Alguma ferramenta de modelagem que permita desenhar diagramas no padrão UML e gerar arquivo de imagem para exibição.</w:delText>
        </w:r>
      </w:del>
    </w:p>
    <w:p w:rsidRPr="00C5347E" w:rsidR="264F4575" w:rsidDel="00993FB7" w:rsidP="264F4575" w:rsidRDefault="264F4575" w14:paraId="6E10C1BB" w14:textId="5E2C77EE">
      <w:pPr>
        <w:spacing w:after="160" w:line="259" w:lineRule="auto"/>
        <w:rPr>
          <w:del w:author="Bruno Devesa" w:date="2022-04-11T12:09:00Z" w:id="46"/>
          <w:color w:val="000000" w:themeColor="text1"/>
          <w:szCs w:val="24"/>
        </w:rPr>
      </w:pPr>
    </w:p>
    <w:p w:rsidRPr="00C5347E" w:rsidR="264F4575" w:rsidDel="00171EFF" w:rsidP="264F4575" w:rsidRDefault="264F4575" w14:paraId="4B3D0DCC" w14:textId="7ADC0409">
      <w:pPr>
        <w:spacing w:after="160" w:line="259" w:lineRule="auto"/>
        <w:rPr>
          <w:del w:author="Bruno Devesa" w:date="2022-04-11T12:10:00Z" w:id="47"/>
          <w:color w:val="000000" w:themeColor="text1"/>
        </w:rPr>
      </w:pPr>
      <w:del w:author="Bruno Devesa" w:date="2022-04-11T12:10:00Z" w:id="48">
        <w:r w:rsidRPr="1A442D56" w:rsidDel="00171EFF">
          <w:rPr>
            <w:color w:val="000000" w:themeColor="text1"/>
          </w:rPr>
          <w:delText>A especificação da arquitetura e como essas ferramentas irão interagir entre si estarão especificados na etapa 2 do projeto.</w:delText>
        </w:r>
      </w:del>
      <w:commentRangeEnd w:id="27"/>
      <w:r w:rsidDel="00171EFF" w:rsidR="00171EFF">
        <w:rPr>
          <w:rStyle w:val="CommentReference"/>
        </w:rPr>
        <w:commentReference w:id="27"/>
      </w:r>
      <w:commentRangeEnd w:id="28"/>
      <w:r>
        <w:rPr>
          <w:rStyle w:val="CommentReference"/>
        </w:rPr>
        <w:commentReference w:id="28"/>
      </w:r>
      <w:commentRangeEnd w:id="31"/>
      <w:r>
        <w:rPr>
          <w:rStyle w:val="CommentReference"/>
        </w:rPr>
        <w:commentReference w:id="31"/>
      </w:r>
      <w:commentRangeEnd w:id="29"/>
      <w:r>
        <w:rPr>
          <w:rStyle w:val="CommentReference"/>
        </w:rPr>
        <w:commentReference w:id="29"/>
      </w:r>
      <w:commentRangeEnd w:id="30"/>
      <w:r>
        <w:rPr>
          <w:rStyle w:val="CommentReference"/>
        </w:rPr>
        <w:commentReference w:id="30"/>
      </w:r>
    </w:p>
    <w:p w:rsidR="005976F0" w:rsidP="69679378" w:rsidRDefault="005976F0" w14:paraId="08C01AA6" w14:textId="77777777"/>
    <w:p w:rsidR="005976F0" w:rsidP="69679378" w:rsidRDefault="005976F0" w14:paraId="16761843" w14:textId="77777777"/>
    <w:p w:rsidR="005976F0" w:rsidP="69679378" w:rsidRDefault="005976F0" w14:paraId="0EF30D53" w14:textId="77777777"/>
    <w:p w:rsidR="005976F0" w:rsidRDefault="005976F0" w14:paraId="068A5278" w14:textId="314BF881">
      <w:pPr>
        <w:spacing w:line="240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EC49FE" w:rsidP="00536C7A" w:rsidRDefault="000368D4" w14:paraId="334CE462" w14:textId="77777777">
      <w:pPr>
        <w:pStyle w:val="Heading1"/>
        <w:ind w:left="284"/>
      </w:pPr>
      <w:r>
        <w:t>Referências Bibliográficas</w:t>
      </w:r>
    </w:p>
    <w:tbl>
      <w:tblPr>
        <w:tblW w:w="8838" w:type="dxa"/>
        <w:tblLook w:val="04A0" w:firstRow="1" w:lastRow="0" w:firstColumn="1" w:lastColumn="0" w:noHBand="0" w:noVBand="1"/>
      </w:tblPr>
      <w:tblGrid>
        <w:gridCol w:w="8838"/>
      </w:tblGrid>
      <w:tr w:rsidRPr="002A20AE" w:rsidR="00B96F33" w:rsidTr="00B96F33" w14:paraId="2C76694E" w14:textId="77777777">
        <w:trPr>
          <w:trHeight w:val="126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2A20AE" w:rsidR="00B96F33" w:rsidP="1A442D56" w:rsidRDefault="00B96F33" w14:paraId="2AC8C817" w14:textId="17D1AC45">
            <w:pPr>
              <w:spacing w:line="240" w:lineRule="auto"/>
              <w:ind w:firstLine="0"/>
              <w:rPr>
                <w:color w:val="000000" w:themeColor="text1"/>
                <w:lang w:eastAsia="en-CA"/>
              </w:rPr>
            </w:pPr>
            <w:r w:rsidRPr="1A442D56">
              <w:rPr>
                <w:color w:val="000000" w:themeColor="text1"/>
                <w:lang w:eastAsia="en-CA"/>
              </w:rPr>
              <w:t>AGÊNCIA NACIONAL DE ENERGIA ELÉTRICA. </w:t>
            </w:r>
            <w:r w:rsidRPr="1A442D56">
              <w:rPr>
                <w:b/>
                <w:color w:val="000000" w:themeColor="text1"/>
                <w:lang w:eastAsia="en-CA"/>
              </w:rPr>
              <w:t>Tarifas de aplicação das distribuidoras de energia elétrica</w:t>
            </w:r>
            <w:r w:rsidRPr="1A442D56">
              <w:rPr>
                <w:color w:val="000000" w:themeColor="text1"/>
                <w:lang w:eastAsia="en-CA"/>
              </w:rPr>
              <w:t>: 2022. Disponível em: https://dadosabertos.aneel.gov.br/pt_BR/dataset/tarifas-distribudoras-energia-eletrica</w:t>
            </w:r>
          </w:p>
          <w:p w:rsidRPr="002A20AE" w:rsidR="00B96F33" w:rsidP="1A442D56" w:rsidRDefault="00B96F33" w14:paraId="1B4ADE41" w14:textId="6D2F69E4">
            <w:pPr>
              <w:spacing w:line="240" w:lineRule="auto"/>
              <w:ind w:firstLine="0"/>
              <w:rPr>
                <w:color w:val="000000" w:themeColor="text1"/>
                <w:szCs w:val="24"/>
                <w:lang w:eastAsia="en-CA"/>
              </w:rPr>
            </w:pPr>
          </w:p>
          <w:p w:rsidRPr="002A20AE" w:rsidR="00B96F33" w:rsidP="1A442D56" w:rsidRDefault="162ED535" w14:paraId="09E83643" w14:textId="0DF1D3FF">
            <w:pPr>
              <w:spacing w:after="240" w:line="240" w:lineRule="auto"/>
              <w:ind w:firstLine="0"/>
              <w:rPr>
                <w:szCs w:val="24"/>
              </w:rPr>
            </w:pPr>
            <w:r>
              <w:t xml:space="preserve">ASSOCIAÇÃO BRASILEIRA DE ENERGIA SOLAR FOTOVOLTAICA. </w:t>
            </w:r>
            <w:r w:rsidRPr="1A442D56">
              <w:rPr>
                <w:b/>
              </w:rPr>
              <w:t>TRF5 vai instalar mais uma usina fotovoltaica:</w:t>
            </w:r>
            <w:r>
              <w:rPr>
                <w:bCs w:val="0"/>
              </w:rPr>
              <w:t xml:space="preserve"> 2022. Disponível em</w:t>
            </w:r>
            <w:r w:rsidRPr="1A442D56" w:rsidR="1A442D56">
              <w:rPr>
                <w:szCs w:val="24"/>
              </w:rPr>
              <w:t xml:space="preserve">: </w:t>
            </w:r>
            <w:hyperlink r:id="rId23">
              <w:r w:rsidRPr="1A442D56" w:rsidR="1A442D56">
                <w:rPr>
                  <w:rStyle w:val="Hyperlink"/>
                  <w:color w:val="auto"/>
                </w:rPr>
                <w:t>https://www.absolar.org.br/noticia/trf5-vai-instalar-mais-uma-usina-fotovoltaica/</w:t>
              </w:r>
            </w:hyperlink>
            <w:r w:rsidRPr="1A442D56" w:rsidR="1A442D56">
              <w:t>. Acesso em 11 ab. 2022.</w:t>
            </w:r>
          </w:p>
        </w:tc>
      </w:tr>
      <w:tr w:rsidRPr="00B96F33" w:rsidR="00B96F33" w:rsidTr="00B96F33" w14:paraId="3FFD654B" w14:textId="77777777">
        <w:trPr>
          <w:trHeight w:val="126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B96F33" w:rsidR="00B96F33" w:rsidP="00B96F33" w:rsidRDefault="00B96F33" w14:paraId="55B29B51" w14:textId="77777777">
            <w:pPr>
              <w:spacing w:line="240" w:lineRule="auto"/>
              <w:ind w:firstLine="0"/>
              <w:rPr>
                <w:bCs w:val="0"/>
                <w:color w:val="000000"/>
                <w:szCs w:val="24"/>
                <w:lang w:val="en-CA" w:eastAsia="en-CA"/>
              </w:rPr>
            </w:pPr>
            <w:r w:rsidRPr="00B96F33">
              <w:rPr>
                <w:bCs w:val="0"/>
                <w:color w:val="000000"/>
                <w:szCs w:val="24"/>
                <w:lang w:eastAsia="en-CA"/>
              </w:rPr>
              <w:t>CAMPAGNOLO, Edson. </w:t>
            </w:r>
            <w:r w:rsidRPr="00B96F33">
              <w:rPr>
                <w:b/>
                <w:color w:val="000000"/>
                <w:szCs w:val="24"/>
                <w:lang w:eastAsia="en-CA"/>
              </w:rPr>
              <w:t>5 razões para o Brasil ter uma das energias mais caras do mundo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. Paraná: Agência Sistema FIEP, 2 abr. 2018. Disponível em: https://agenciafiep.com.br/2018/04/02/5-razoes-para-o-brasil-ter-uma-das-energias-mais-caras-do-mundo/. Acesso em: 11 abr. 2022.</w:t>
            </w:r>
          </w:p>
        </w:tc>
      </w:tr>
      <w:tr w:rsidRPr="00B96F33" w:rsidR="00B96F33" w:rsidTr="00B96F33" w14:paraId="2F9DC9BF" w14:textId="77777777">
        <w:trPr>
          <w:trHeight w:val="1575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B96F33" w:rsidR="00B96F33" w:rsidP="00B96F33" w:rsidRDefault="00B96F33" w14:paraId="7723B32D" w14:textId="77777777">
            <w:pPr>
              <w:spacing w:line="240" w:lineRule="auto"/>
              <w:ind w:firstLine="0"/>
              <w:rPr>
                <w:bCs w:val="0"/>
                <w:color w:val="000000"/>
                <w:szCs w:val="24"/>
                <w:lang w:val="en-CA" w:eastAsia="en-CA"/>
              </w:rPr>
            </w:pPr>
            <w:r w:rsidRPr="00B96F33">
              <w:rPr>
                <w:bCs w:val="0"/>
                <w:color w:val="000000"/>
                <w:szCs w:val="24"/>
                <w:lang w:eastAsia="en-CA"/>
              </w:rPr>
              <w:t>DEISTER, Jaqueline. </w:t>
            </w:r>
            <w:r w:rsidRPr="00B96F33">
              <w:rPr>
                <w:b/>
                <w:color w:val="000000"/>
                <w:szCs w:val="24"/>
                <w:lang w:eastAsia="en-CA"/>
              </w:rPr>
              <w:t>Aumento da conta de luz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 xml:space="preserve">: o que está por trás da "crise hídrica" instaurada no </w:t>
            </w:r>
            <w:proofErr w:type="gramStart"/>
            <w:r w:rsidRPr="00B96F33">
              <w:rPr>
                <w:bCs w:val="0"/>
                <w:color w:val="000000"/>
                <w:szCs w:val="24"/>
                <w:lang w:eastAsia="en-CA"/>
              </w:rPr>
              <w:t>Brasil?.</w:t>
            </w:r>
            <w:proofErr w:type="gramEnd"/>
            <w:r w:rsidRPr="00B96F33">
              <w:rPr>
                <w:bCs w:val="0"/>
                <w:color w:val="000000"/>
                <w:szCs w:val="24"/>
                <w:lang w:eastAsia="en-CA"/>
              </w:rPr>
              <w:t xml:space="preserve"> Rio de Janeiro: Brasil de Fato, 9 jul. 2021. Disponível em: https://www.brasildefato.com.br/2021/07/09/aumento-da-conta-de-luz-o-que-esta-por-tras-da-crise-hidrica-instaurada-no-brasil. Acesso em: 11 abr. 2022.</w:t>
            </w:r>
          </w:p>
        </w:tc>
      </w:tr>
      <w:tr w:rsidRPr="002A20AE" w:rsidR="00B96F33" w:rsidTr="00B96F33" w14:paraId="782ACB53" w14:textId="77777777">
        <w:trPr>
          <w:trHeight w:val="12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2A20AE" w:rsidR="00B96F33" w:rsidP="00B96F33" w:rsidRDefault="002A20AE" w14:paraId="53517CBA" w14:textId="0937D097">
            <w:pPr>
              <w:spacing w:line="240" w:lineRule="auto"/>
              <w:ind w:firstLine="0"/>
              <w:rPr>
                <w:rFonts w:ascii="Calibri" w:hAnsi="Calibri" w:cs="Calibri"/>
                <w:bCs w:val="0"/>
                <w:color w:val="0563C1"/>
                <w:sz w:val="22"/>
                <w:szCs w:val="22"/>
                <w:u w:val="single"/>
                <w:lang w:eastAsia="en-CA"/>
              </w:rPr>
            </w:pPr>
            <w:r w:rsidRPr="002A20AE">
              <w:rPr>
                <w:bCs w:val="0"/>
                <w:color w:val="000000"/>
                <w:szCs w:val="24"/>
                <w:lang w:eastAsia="en-CA"/>
              </w:rPr>
              <w:t>EMPRESA DE PESQUISA ENERGÉTICA. </w:t>
            </w:r>
            <w:r w:rsidRPr="00B03A5D">
              <w:rPr>
                <w:b/>
                <w:color w:val="000000"/>
                <w:szCs w:val="24"/>
                <w:lang w:eastAsia="en-CA"/>
              </w:rPr>
              <w:t>Dados do anuário estatístico de energia elétrica</w:t>
            </w:r>
            <w:r w:rsidRPr="002A20AE">
              <w:rPr>
                <w:bCs w:val="0"/>
                <w:color w:val="000000"/>
                <w:szCs w:val="24"/>
                <w:lang w:eastAsia="en-CA"/>
              </w:rPr>
              <w:t>: 2018. Disponível em: https://www.epe.gov.br/pt/publicacoes-dados-abertos/dados-abertos/dados-do-anuario-estatistico-de-energia-eletrica</w:t>
            </w:r>
          </w:p>
        </w:tc>
      </w:tr>
      <w:tr w:rsidRPr="00B96F33" w:rsidR="00B96F33" w:rsidTr="00B96F33" w14:paraId="2139BEC1" w14:textId="77777777">
        <w:trPr>
          <w:trHeight w:val="126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B96F33" w:rsidR="00B96F33" w:rsidP="00B96F33" w:rsidRDefault="00B96F33" w14:paraId="1CC7349A" w14:textId="77777777">
            <w:pPr>
              <w:spacing w:line="240" w:lineRule="auto"/>
              <w:ind w:firstLine="0"/>
              <w:rPr>
                <w:bCs w:val="0"/>
                <w:color w:val="000000"/>
                <w:szCs w:val="24"/>
                <w:lang w:val="en-CA" w:eastAsia="en-CA"/>
              </w:rPr>
            </w:pPr>
            <w:r w:rsidRPr="00B96F33">
              <w:rPr>
                <w:bCs w:val="0"/>
                <w:color w:val="000000"/>
                <w:szCs w:val="24"/>
                <w:lang w:eastAsia="en-CA"/>
              </w:rPr>
              <w:t>INSP – THERM TRAFO SERVICE ENGENHARIA ELÉTRICA. </w:t>
            </w:r>
            <w:r w:rsidRPr="00B96F33">
              <w:rPr>
                <w:b/>
                <w:color w:val="000000"/>
                <w:szCs w:val="24"/>
                <w:lang w:eastAsia="en-CA"/>
              </w:rPr>
              <w:t xml:space="preserve">Por que a energia elétrica no brasil é tão </w:t>
            </w:r>
            <w:proofErr w:type="gramStart"/>
            <w:r w:rsidRPr="00B96F33">
              <w:rPr>
                <w:b/>
                <w:color w:val="000000"/>
                <w:szCs w:val="24"/>
                <w:lang w:eastAsia="en-CA"/>
              </w:rPr>
              <w:t>cara?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.</w:t>
            </w:r>
            <w:proofErr w:type="gramEnd"/>
            <w:r w:rsidRPr="00B96F33">
              <w:rPr>
                <w:bCs w:val="0"/>
                <w:color w:val="000000"/>
                <w:szCs w:val="24"/>
                <w:lang w:eastAsia="en-CA"/>
              </w:rPr>
              <w:t xml:space="preserve"> [</w:t>
            </w:r>
            <w:r w:rsidRPr="00B96F33">
              <w:rPr>
                <w:bCs w:val="0"/>
                <w:i/>
                <w:iCs/>
                <w:color w:val="000000"/>
                <w:szCs w:val="24"/>
                <w:lang w:eastAsia="en-CA"/>
              </w:rPr>
              <w:t>S. l.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], 9 fev. 2021. Disponível em: https://www.insp-therm.com.br/blog/por-que-a-energia-eletrica-no-brasil-e-tao-cara/. Acesso em: 11 abr. 2022.</w:t>
            </w:r>
          </w:p>
        </w:tc>
      </w:tr>
      <w:tr w:rsidRPr="00B96F33" w:rsidR="00B96F33" w:rsidTr="00B96F33" w14:paraId="24359877" w14:textId="77777777">
        <w:trPr>
          <w:trHeight w:val="945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B96F33" w:rsidR="00B96F33" w:rsidP="00B96F33" w:rsidRDefault="00B96F33" w14:paraId="3F57BE8A" w14:textId="77777777">
            <w:pPr>
              <w:spacing w:line="240" w:lineRule="auto"/>
              <w:ind w:firstLine="0"/>
              <w:rPr>
                <w:bCs w:val="0"/>
                <w:color w:val="000000"/>
                <w:szCs w:val="24"/>
                <w:lang w:val="en-CA" w:eastAsia="en-CA"/>
              </w:rPr>
            </w:pPr>
            <w:r w:rsidRPr="00B96F33">
              <w:rPr>
                <w:bCs w:val="0"/>
                <w:color w:val="000000"/>
                <w:szCs w:val="24"/>
                <w:lang w:val="en-CA" w:eastAsia="en-CA"/>
              </w:rPr>
              <w:t>INTERNATIONAL ENERGY AGENCY. Overview. </w:t>
            </w:r>
            <w:r w:rsidRPr="00B96F33">
              <w:rPr>
                <w:bCs w:val="0"/>
                <w:i/>
                <w:iCs/>
                <w:color w:val="000000"/>
                <w:szCs w:val="24"/>
                <w:lang w:val="en-CA" w:eastAsia="en-CA"/>
              </w:rPr>
              <w:t>In</w:t>
            </w:r>
            <w:r w:rsidRPr="00B96F33">
              <w:rPr>
                <w:bCs w:val="0"/>
                <w:color w:val="000000"/>
                <w:szCs w:val="24"/>
                <w:lang w:val="en-CA" w:eastAsia="en-CA"/>
              </w:rPr>
              <w:t>: </w:t>
            </w:r>
            <w:r w:rsidRPr="00B96F33">
              <w:rPr>
                <w:b/>
                <w:color w:val="000000"/>
                <w:szCs w:val="24"/>
                <w:lang w:val="en-CA" w:eastAsia="en-CA"/>
              </w:rPr>
              <w:t>Brazil</w:t>
            </w:r>
            <w:r w:rsidRPr="00B96F33">
              <w:rPr>
                <w:bCs w:val="0"/>
                <w:color w:val="000000"/>
                <w:szCs w:val="24"/>
                <w:lang w:val="en-CA" w:eastAsia="en-CA"/>
              </w:rPr>
              <w:t xml:space="preserve">. </w:t>
            </w:r>
            <w:r w:rsidRPr="002A20AE">
              <w:rPr>
                <w:bCs w:val="0"/>
                <w:color w:val="000000"/>
                <w:szCs w:val="24"/>
                <w:lang w:eastAsia="en-CA"/>
              </w:rPr>
              <w:t>[</w:t>
            </w:r>
            <w:r w:rsidRPr="002A20AE">
              <w:rPr>
                <w:bCs w:val="0"/>
                <w:i/>
                <w:iCs/>
                <w:color w:val="000000"/>
                <w:szCs w:val="24"/>
                <w:lang w:eastAsia="en-CA"/>
              </w:rPr>
              <w:t>S. l.</w:t>
            </w:r>
            <w:r w:rsidRPr="002A20AE">
              <w:rPr>
                <w:bCs w:val="0"/>
                <w:color w:val="000000"/>
                <w:szCs w:val="24"/>
                <w:lang w:eastAsia="en-CA"/>
              </w:rPr>
              <w:t xml:space="preserve">], </w:t>
            </w:r>
            <w:proofErr w:type="spellStart"/>
            <w:r w:rsidRPr="002A20AE">
              <w:rPr>
                <w:bCs w:val="0"/>
                <w:color w:val="000000"/>
                <w:szCs w:val="24"/>
                <w:lang w:eastAsia="en-CA"/>
              </w:rPr>
              <w:t>abr</w:t>
            </w:r>
            <w:proofErr w:type="spellEnd"/>
            <w:r w:rsidRPr="002A20AE">
              <w:rPr>
                <w:bCs w:val="0"/>
                <w:color w:val="000000"/>
                <w:szCs w:val="24"/>
                <w:lang w:eastAsia="en-CA"/>
              </w:rPr>
              <w:t xml:space="preserve"> 2022. Disponível em: https://www.iea.org/countries/brazil. </w:t>
            </w:r>
            <w:proofErr w:type="spellStart"/>
            <w:r w:rsidRPr="00B96F33">
              <w:rPr>
                <w:bCs w:val="0"/>
                <w:color w:val="000000"/>
                <w:szCs w:val="24"/>
                <w:lang w:val="en-CA" w:eastAsia="en-CA"/>
              </w:rPr>
              <w:t>Acesso</w:t>
            </w:r>
            <w:proofErr w:type="spellEnd"/>
            <w:r w:rsidRPr="00B96F33">
              <w:rPr>
                <w:bCs w:val="0"/>
                <w:color w:val="000000"/>
                <w:szCs w:val="24"/>
                <w:lang w:val="en-CA" w:eastAsia="en-CA"/>
              </w:rPr>
              <w:t xml:space="preserve"> </w:t>
            </w:r>
            <w:proofErr w:type="spellStart"/>
            <w:r w:rsidRPr="00B96F33">
              <w:rPr>
                <w:bCs w:val="0"/>
                <w:color w:val="000000"/>
                <w:szCs w:val="24"/>
                <w:lang w:val="en-CA" w:eastAsia="en-CA"/>
              </w:rPr>
              <w:t>em</w:t>
            </w:r>
            <w:proofErr w:type="spellEnd"/>
            <w:r w:rsidRPr="00B96F33">
              <w:rPr>
                <w:bCs w:val="0"/>
                <w:color w:val="000000"/>
                <w:szCs w:val="24"/>
                <w:lang w:val="en-CA" w:eastAsia="en-CA"/>
              </w:rPr>
              <w:t>: 8 abr. 2022.</w:t>
            </w:r>
          </w:p>
        </w:tc>
      </w:tr>
      <w:tr w:rsidRPr="00B96F33" w:rsidR="00B96F33" w:rsidTr="00B96F33" w14:paraId="65FAC312" w14:textId="77777777">
        <w:trPr>
          <w:trHeight w:val="126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B96F33" w:rsidR="00B96F33" w:rsidP="00B96F33" w:rsidRDefault="00B96F33" w14:paraId="3726C906" w14:textId="77777777">
            <w:pPr>
              <w:spacing w:line="240" w:lineRule="auto"/>
              <w:ind w:firstLine="0"/>
              <w:rPr>
                <w:bCs w:val="0"/>
                <w:color w:val="000000"/>
                <w:szCs w:val="24"/>
                <w:lang w:val="en-CA" w:eastAsia="en-CA"/>
              </w:rPr>
            </w:pPr>
            <w:r w:rsidRPr="00B96F33">
              <w:rPr>
                <w:bCs w:val="0"/>
                <w:color w:val="000000"/>
                <w:szCs w:val="24"/>
                <w:lang w:val="en-CA" w:eastAsia="en-CA"/>
              </w:rPr>
              <w:t>LAZARD. </w:t>
            </w:r>
            <w:r w:rsidRPr="00B96F33">
              <w:rPr>
                <w:b/>
                <w:color w:val="000000"/>
                <w:szCs w:val="24"/>
                <w:lang w:val="en-CA" w:eastAsia="en-CA"/>
              </w:rPr>
              <w:t>Lazard’s levelized cost of energy analysis</w:t>
            </w:r>
            <w:r w:rsidRPr="00B96F33">
              <w:rPr>
                <w:bCs w:val="0"/>
                <w:color w:val="000000"/>
                <w:szCs w:val="24"/>
                <w:lang w:val="en-CA" w:eastAsia="en-CA"/>
              </w:rPr>
              <w:t xml:space="preserve">: Version 15.0. </w:t>
            </w:r>
            <w:r w:rsidRPr="002A20AE">
              <w:rPr>
                <w:bCs w:val="0"/>
                <w:color w:val="000000"/>
                <w:szCs w:val="24"/>
                <w:lang w:eastAsia="en-CA"/>
              </w:rPr>
              <w:t>[</w:t>
            </w:r>
            <w:r w:rsidRPr="002A20AE">
              <w:rPr>
                <w:bCs w:val="0"/>
                <w:i/>
                <w:iCs/>
                <w:color w:val="000000"/>
                <w:szCs w:val="24"/>
                <w:lang w:eastAsia="en-CA"/>
              </w:rPr>
              <w:t>S. l.</w:t>
            </w:r>
            <w:r w:rsidRPr="002A20AE">
              <w:rPr>
                <w:bCs w:val="0"/>
                <w:color w:val="000000"/>
                <w:szCs w:val="24"/>
                <w:lang w:eastAsia="en-CA"/>
              </w:rPr>
              <w:t xml:space="preserve">], out 2021. Disponível em: https://www.lazard.com/perspective/levelized-cost-of-energy-levelized-cost-of-storage-and-levelized-cost-of-hydrogen/. </w:t>
            </w:r>
            <w:proofErr w:type="spellStart"/>
            <w:r w:rsidRPr="00B96F33">
              <w:rPr>
                <w:bCs w:val="0"/>
                <w:color w:val="000000"/>
                <w:szCs w:val="24"/>
                <w:lang w:val="en-CA" w:eastAsia="en-CA"/>
              </w:rPr>
              <w:t>Acesso</w:t>
            </w:r>
            <w:proofErr w:type="spellEnd"/>
            <w:r w:rsidRPr="00B96F33">
              <w:rPr>
                <w:bCs w:val="0"/>
                <w:color w:val="000000"/>
                <w:szCs w:val="24"/>
                <w:lang w:val="en-CA" w:eastAsia="en-CA"/>
              </w:rPr>
              <w:t xml:space="preserve"> </w:t>
            </w:r>
            <w:proofErr w:type="spellStart"/>
            <w:r w:rsidRPr="00B96F33">
              <w:rPr>
                <w:bCs w:val="0"/>
                <w:color w:val="000000"/>
                <w:szCs w:val="24"/>
                <w:lang w:val="en-CA" w:eastAsia="en-CA"/>
              </w:rPr>
              <w:t>em</w:t>
            </w:r>
            <w:proofErr w:type="spellEnd"/>
            <w:r w:rsidRPr="00B96F33">
              <w:rPr>
                <w:bCs w:val="0"/>
                <w:color w:val="000000"/>
                <w:szCs w:val="24"/>
                <w:lang w:val="en-CA" w:eastAsia="en-CA"/>
              </w:rPr>
              <w:t>: 8 abr. 2022.</w:t>
            </w:r>
          </w:p>
        </w:tc>
      </w:tr>
      <w:tr w:rsidRPr="00B96F33" w:rsidR="00B96F33" w:rsidTr="00B96F33" w14:paraId="6FC22DA4" w14:textId="77777777">
        <w:trPr>
          <w:trHeight w:val="1575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6B674F" w:rsidR="00B96F33" w:rsidP="00B96F33" w:rsidRDefault="00B96F33" w14:paraId="601A65D9" w14:textId="77777777">
            <w:pPr>
              <w:spacing w:line="240" w:lineRule="auto"/>
              <w:ind w:firstLine="0"/>
              <w:rPr>
                <w:bCs w:val="0"/>
                <w:color w:val="000000"/>
                <w:szCs w:val="24"/>
                <w:lang w:eastAsia="en-CA"/>
              </w:rPr>
            </w:pPr>
            <w:r w:rsidRPr="00B96F33">
              <w:rPr>
                <w:bCs w:val="0"/>
                <w:color w:val="000000"/>
                <w:szCs w:val="24"/>
                <w:lang w:eastAsia="en-CA"/>
              </w:rPr>
              <w:t xml:space="preserve">MINISTÉRIO DE MINAS E ENERGIA. Agência Nacional de Energia </w:t>
            </w:r>
            <w:proofErr w:type="gramStart"/>
            <w:r w:rsidRPr="00B96F33">
              <w:rPr>
                <w:bCs w:val="0"/>
                <w:color w:val="000000"/>
                <w:szCs w:val="24"/>
                <w:lang w:eastAsia="en-CA"/>
              </w:rPr>
              <w:t>Elétrica .</w:t>
            </w:r>
            <w:proofErr w:type="gramEnd"/>
            <w:r w:rsidRPr="00B96F33">
              <w:rPr>
                <w:bCs w:val="0"/>
                <w:color w:val="000000"/>
                <w:szCs w:val="24"/>
                <w:lang w:eastAsia="en-CA"/>
              </w:rPr>
              <w:t> </w:t>
            </w:r>
            <w:r w:rsidRPr="00B96F33">
              <w:rPr>
                <w:b/>
                <w:color w:val="000000"/>
                <w:szCs w:val="24"/>
                <w:lang w:eastAsia="en-CA"/>
              </w:rPr>
              <w:t>FAQ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: Tire suas dúvidas sobre a Bandeira Escassez Hídrica. 31 ago. 2021b. Disponível em: https://www.gov.br/aneel/pt-br/assuntos/noticias/2022/faq-tire-suas-duvidas-sobre-a-bandeira-escassez-hidrica. Acesso em: 11 abr. 2022.</w:t>
            </w:r>
          </w:p>
        </w:tc>
      </w:tr>
      <w:tr w:rsidRPr="002A20AE" w:rsidR="00B96F33" w:rsidTr="00B96F33" w14:paraId="361E4B56" w14:textId="77777777">
        <w:trPr>
          <w:trHeight w:val="1575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2A20AE" w:rsidR="00B96F33" w:rsidP="00B96F33" w:rsidRDefault="00B96F33" w14:paraId="075DD76E" w14:textId="77777777">
            <w:pPr>
              <w:spacing w:line="240" w:lineRule="auto"/>
              <w:ind w:firstLine="0"/>
              <w:rPr>
                <w:bCs w:val="0"/>
                <w:color w:val="000000"/>
                <w:szCs w:val="24"/>
                <w:lang w:eastAsia="en-CA"/>
              </w:rPr>
            </w:pPr>
            <w:r w:rsidRPr="00B96F33">
              <w:rPr>
                <w:bCs w:val="0"/>
                <w:color w:val="000000"/>
                <w:szCs w:val="24"/>
                <w:lang w:eastAsia="en-CA"/>
              </w:rPr>
              <w:t>MINISTÉRIO DE MINAS E ENERGIA. Empresa de Pesquisa Energética. </w:t>
            </w:r>
            <w:r w:rsidRPr="00B96F33">
              <w:rPr>
                <w:b/>
                <w:color w:val="000000"/>
                <w:szCs w:val="24"/>
                <w:lang w:eastAsia="en-CA"/>
              </w:rPr>
              <w:t>Balanço Energético Nacional 2021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: Ano base 2020. Brasil, 2021a. Disponível em: https://www.epe.gov.br/pt/publicacoes-dados-abertos/publicacoes/balanco-energetico-nacional-2021. Acesso em: 11 abr. 2022.</w:t>
            </w:r>
          </w:p>
        </w:tc>
      </w:tr>
      <w:tr w:rsidRPr="002A20AE" w:rsidR="006E7A51" w:rsidTr="00B96F33" w14:paraId="456FB5D7" w14:textId="77777777">
        <w:trPr>
          <w:trHeight w:val="1575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Pr="00B96F33" w:rsidR="006E7A51" w:rsidP="00B96F33" w:rsidRDefault="006E7A51" w14:paraId="42FED64A" w14:textId="699FD497">
            <w:pPr>
              <w:spacing w:line="240" w:lineRule="auto"/>
              <w:ind w:firstLine="0"/>
              <w:rPr>
                <w:bCs w:val="0"/>
                <w:color w:val="000000"/>
                <w:szCs w:val="24"/>
                <w:lang w:eastAsia="en-CA"/>
              </w:rPr>
            </w:pPr>
            <w:r w:rsidRPr="00B96F33">
              <w:rPr>
                <w:bCs w:val="0"/>
                <w:color w:val="000000" w:themeColor="text1"/>
                <w:szCs w:val="24"/>
                <w:lang w:eastAsia="en-CA"/>
              </w:rPr>
              <w:t>OPERADOR NACIONAL DE SISTEMA ELÉTRICO. </w:t>
            </w:r>
            <w:r w:rsidRPr="00B96F33">
              <w:rPr>
                <w:b/>
                <w:color w:val="000000"/>
                <w:szCs w:val="24"/>
                <w:lang w:eastAsia="en-CA"/>
              </w:rPr>
              <w:t>Capacidade geração: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 xml:space="preserve"> 8 de abril de 2022. Disponível em: https://dados.ons.org.br/dataset/capacidade-geracao/resource/a6412542-f2ce-408e-b51d-19a48cc50b62?inner_span=True</w:t>
            </w:r>
          </w:p>
        </w:tc>
      </w:tr>
      <w:tr w:rsidRPr="00B96F33" w:rsidR="00B96F33" w:rsidTr="00B96F33" w14:paraId="156EA581" w14:textId="77777777">
        <w:trPr>
          <w:trHeight w:val="189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B96F33" w:rsidR="00B96F33" w:rsidP="00B96F33" w:rsidRDefault="00B96F33" w14:paraId="433CFACF" w14:textId="77777777">
            <w:pPr>
              <w:spacing w:line="240" w:lineRule="auto"/>
              <w:ind w:firstLine="0"/>
              <w:rPr>
                <w:bCs w:val="0"/>
                <w:color w:val="000000"/>
                <w:szCs w:val="24"/>
                <w:lang w:val="en-CA" w:eastAsia="en-CA"/>
              </w:rPr>
            </w:pPr>
            <w:r w:rsidRPr="00B96F33">
              <w:rPr>
                <w:bCs w:val="0"/>
                <w:color w:val="000000"/>
                <w:szCs w:val="24"/>
                <w:lang w:eastAsia="en-CA"/>
              </w:rPr>
              <w:t>REDAÇÃO RBA (ed.). </w:t>
            </w:r>
            <w:r w:rsidRPr="00B96F33">
              <w:rPr>
                <w:b/>
                <w:color w:val="000000"/>
                <w:szCs w:val="24"/>
                <w:lang w:eastAsia="en-CA"/>
              </w:rPr>
              <w:t xml:space="preserve">Culpa da </w:t>
            </w:r>
            <w:proofErr w:type="gramStart"/>
            <w:r w:rsidRPr="00B96F33">
              <w:rPr>
                <w:b/>
                <w:color w:val="000000"/>
                <w:szCs w:val="24"/>
                <w:lang w:eastAsia="en-CA"/>
              </w:rPr>
              <w:t>chuva?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:</w:t>
            </w:r>
            <w:proofErr w:type="gramEnd"/>
            <w:r w:rsidRPr="00B96F33">
              <w:rPr>
                <w:bCs w:val="0"/>
                <w:color w:val="000000"/>
                <w:szCs w:val="24"/>
                <w:lang w:eastAsia="en-CA"/>
              </w:rPr>
              <w:t xml:space="preserve"> Especialista mostra que conta de luz mais cara é resultado da inação do governo. São Paulo: Rede Brasil Atual, 1 set. 2021. Disponível em: https://www.redebrasilatual.com.br/ambiente/2021/09/culpa-da-chuva-especialista-mostra-que-conta-de-luz-mais-cara-e-resultado-da-inacao-do-governo/. Acesso em: 11 abr. 2022.</w:t>
            </w:r>
          </w:p>
        </w:tc>
      </w:tr>
      <w:tr w:rsidRPr="00B96F33" w:rsidR="00B96F33" w:rsidTr="00B96F33" w14:paraId="548C3C90" w14:textId="77777777">
        <w:trPr>
          <w:trHeight w:val="126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B96F33" w:rsidR="00B96F33" w:rsidP="00B96F33" w:rsidRDefault="00B96F33" w14:paraId="50CFF238" w14:textId="77777777">
            <w:pPr>
              <w:spacing w:line="240" w:lineRule="auto"/>
              <w:ind w:firstLine="0"/>
              <w:rPr>
                <w:bCs w:val="0"/>
                <w:color w:val="000000"/>
                <w:szCs w:val="24"/>
                <w:lang w:val="en-CA" w:eastAsia="en-CA"/>
              </w:rPr>
            </w:pPr>
            <w:r w:rsidRPr="00B96F33">
              <w:rPr>
                <w:bCs w:val="0"/>
                <w:color w:val="000000"/>
                <w:szCs w:val="24"/>
                <w:lang w:eastAsia="en-CA"/>
              </w:rPr>
              <w:t>SABER ELÉTRICA. </w:t>
            </w:r>
            <w:r w:rsidRPr="00B96F33">
              <w:rPr>
                <w:b/>
                <w:color w:val="000000"/>
                <w:szCs w:val="24"/>
                <w:lang w:eastAsia="en-CA"/>
              </w:rPr>
              <w:t>5 Razões para o Brasil ter uma das Energias mais Caras do Mundo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. [</w:t>
            </w:r>
            <w:r w:rsidRPr="00B96F33">
              <w:rPr>
                <w:bCs w:val="0"/>
                <w:i/>
                <w:iCs/>
                <w:color w:val="000000"/>
                <w:szCs w:val="24"/>
                <w:lang w:eastAsia="en-CA"/>
              </w:rPr>
              <w:t>S. l.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], 2022. Disponível em: https://www.sabereletrica.com.br/energias-mais-caras-do-mundo/. Acesso em: 11 abr. 2022.</w:t>
            </w:r>
          </w:p>
        </w:tc>
      </w:tr>
      <w:tr w:rsidRPr="002A20AE" w:rsidR="00B96F33" w:rsidTr="00B96F33" w14:paraId="426C4F09" w14:textId="77777777">
        <w:trPr>
          <w:trHeight w:val="2205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2A20AE" w:rsidR="00B96F33" w:rsidP="00B96F33" w:rsidRDefault="00B96F33" w14:paraId="22FC4192" w14:textId="77777777">
            <w:pPr>
              <w:spacing w:line="240" w:lineRule="auto"/>
              <w:ind w:firstLine="0"/>
              <w:rPr>
                <w:bCs w:val="0"/>
                <w:color w:val="000000"/>
                <w:szCs w:val="24"/>
                <w:lang w:eastAsia="en-CA"/>
              </w:rPr>
            </w:pPr>
            <w:r w:rsidRPr="00B96F33">
              <w:rPr>
                <w:bCs w:val="0"/>
                <w:color w:val="000000"/>
                <w:szCs w:val="24"/>
                <w:lang w:eastAsia="en-CA"/>
              </w:rPr>
              <w:t xml:space="preserve">SILVEIRA, Daniel; </w:t>
            </w:r>
            <w:proofErr w:type="gramStart"/>
            <w:r w:rsidRPr="00B96F33">
              <w:rPr>
                <w:bCs w:val="0"/>
                <w:color w:val="000000"/>
                <w:szCs w:val="24"/>
                <w:lang w:eastAsia="en-CA"/>
              </w:rPr>
              <w:t>ALVARENGA ,</w:t>
            </w:r>
            <w:proofErr w:type="gramEnd"/>
            <w:r w:rsidRPr="00B96F33">
              <w:rPr>
                <w:bCs w:val="0"/>
                <w:color w:val="000000"/>
                <w:szCs w:val="24"/>
                <w:lang w:eastAsia="en-CA"/>
              </w:rPr>
              <w:t xml:space="preserve"> Darlan; GERBELLI, Luiz. </w:t>
            </w:r>
            <w:r w:rsidRPr="00B96F33">
              <w:rPr>
                <w:b/>
                <w:color w:val="000000"/>
                <w:szCs w:val="24"/>
                <w:lang w:eastAsia="en-CA"/>
              </w:rPr>
              <w:t>Conta de luz está cada vez mais cara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: Entenda por que ela sobe e quais os problemas dessa escalada de preços. </w:t>
            </w:r>
            <w:r w:rsidRPr="00B96F33">
              <w:rPr>
                <w:b/>
                <w:color w:val="000000"/>
                <w:szCs w:val="24"/>
                <w:lang w:eastAsia="en-CA"/>
              </w:rPr>
              <w:t>G1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, Rio de Janeiro e São Paulo, 27 ago. 2021. Disponível em: https://g1.globo.com/economia/noticia/2021/08/27/conta-de-luz-esta-cada-vez-mais-cara-entenda-por-que-ela-sobe-e-quais-os-problemas-dessa-escalada-de-precos.ghtml. Acesso em: 8 abr. 2022.</w:t>
            </w:r>
          </w:p>
        </w:tc>
      </w:tr>
    </w:tbl>
    <w:p w:rsidRPr="008371DD" w:rsidR="00B96F33" w:rsidP="1A442D56" w:rsidRDefault="00B96F33" w14:paraId="7CD27893" w14:textId="52482C3F">
      <w:pPr>
        <w:spacing w:after="240" w:line="240" w:lineRule="auto"/>
      </w:pPr>
    </w:p>
    <w:sectPr w:rsidRPr="008371DD" w:rsidR="00B96F33" w:rsidSect="00F31074">
      <w:headerReference w:type="even" r:id="rId24"/>
      <w:headerReference w:type="default" r:id="rId25"/>
      <w:footerReference w:type="even" r:id="rId26"/>
      <w:footerReference w:type="first" r:id="rId27"/>
      <w:type w:val="continuous"/>
      <w:pgSz w:w="11907" w:h="16840" w:orient="portrait" w:code="9"/>
      <w:pgMar w:top="1701" w:right="1134" w:bottom="1134" w:left="1701" w:header="964" w:footer="964" w:gutter="0"/>
      <w:pgNumType w:start="101"/>
      <w:cols w:equalWidth="0" w:space="454">
        <w:col w:w="9072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BD" w:author="Bruno Devesa" w:date="2022-04-11T08:35:00Z" w:id="0">
    <w:p w:rsidR="008B7478" w:rsidRDefault="00974FC7" w14:paraId="3A083B3C" w14:textId="77777777">
      <w:pPr>
        <w:pStyle w:val="CommentText"/>
        <w:jc w:val="left"/>
      </w:pPr>
      <w:r>
        <w:rPr>
          <w:rStyle w:val="CommentReference"/>
        </w:rPr>
        <w:annotationRef/>
      </w:r>
      <w:r w:rsidR="008B7478">
        <w:t>Não sei se consegui, mas tentei alterar a introdução de forma a deixar mais claro que "tarifa alta" é o problema/motivação, e "dependência de hidrelétricas" é o contexto/justificativa, e não análise.</w:t>
      </w:r>
    </w:p>
    <w:p w:rsidR="008B7478" w:rsidRDefault="008B7478" w14:paraId="68D5479C" w14:textId="77777777">
      <w:pPr>
        <w:pStyle w:val="CommentText"/>
        <w:jc w:val="left"/>
      </w:pPr>
    </w:p>
    <w:p w:rsidR="008B7478" w:rsidRDefault="008B7478" w14:paraId="59290B34" w14:textId="77777777">
      <w:pPr>
        <w:pStyle w:val="CommentText"/>
        <w:jc w:val="left"/>
      </w:pPr>
      <w:r>
        <w:t>Lembrando que só utilizei essa justificativa, entre as outras possíveis, porque temos os dados de fonte. Então podemos olhar para eles validando ou não essa premissa.</w:t>
      </w:r>
    </w:p>
    <w:p w:rsidR="008B7478" w:rsidRDefault="008B7478" w14:paraId="169FBA70" w14:textId="77777777">
      <w:pPr>
        <w:pStyle w:val="CommentText"/>
        <w:jc w:val="left"/>
      </w:pPr>
    </w:p>
    <w:p w:rsidR="008B7478" w:rsidP="009E0A21" w:rsidRDefault="008B7478" w14:paraId="08C0076C" w14:textId="77777777">
      <w:pPr>
        <w:pStyle w:val="CommentText"/>
        <w:jc w:val="left"/>
      </w:pPr>
      <w:r>
        <w:t>Fiquem a vontade para acrescentar e alterar o texto caso vejam mais justificadores que podem ser contextualizados aqui, e preferencialmente, que consigam ser validados com o próprio trabalho lá no final.</w:t>
      </w:r>
    </w:p>
  </w:comment>
  <w:comment w:initials="AN" w:author="Anderson Bolivar Nascimento" w:date="2022-04-11T13:29:00Z" w:id="1">
    <w:p w:rsidR="1A442D56" w:rsidRDefault="1A442D56" w14:paraId="0F6B50D9" w14:textId="636DB858">
      <w:pPr>
        <w:pStyle w:val="CommentText"/>
      </w:pPr>
      <w:r>
        <w:t>Por mim esta ok :)</w:t>
      </w:r>
      <w:r>
        <w:rPr>
          <w:rStyle w:val="CommentReference"/>
        </w:rPr>
        <w:annotationRef/>
      </w:r>
    </w:p>
  </w:comment>
  <w:comment w:initials="DG" w:author="Douglas Gonçalves Guglielmelli" w:date="2022-04-11T13:54:00Z" w:id="2">
    <w:p w:rsidR="03EF025D" w:rsidRDefault="03EF025D" w14:paraId="3299D52A" w14:textId="7332712D">
      <w:pPr>
        <w:pStyle w:val="CommentText"/>
      </w:pPr>
      <w:r>
        <w:t>seria o custo da energia que ficou mais barato?</w:t>
      </w:r>
      <w:r>
        <w:rPr>
          <w:rStyle w:val="CommentReference"/>
        </w:rPr>
        <w:annotationRef/>
      </w:r>
    </w:p>
    <w:p w:rsidR="03EF025D" w:rsidRDefault="03EF025D" w14:paraId="57157510" w14:textId="7A1CB6BC">
      <w:pPr>
        <w:pStyle w:val="CommentText"/>
      </w:pPr>
    </w:p>
  </w:comment>
  <w:comment w:initials="AL" w:author="Anselmo Berriel De Lira" w:date="2022-04-10T20:29:00Z" w:id="3">
    <w:p w:rsidR="264F4575" w:rsidRDefault="264F4575" w14:paraId="59442372" w14:textId="6A566427">
      <w:pPr>
        <w:pStyle w:val="CommentText"/>
      </w:pPr>
      <w:r>
        <w:t>Aqui particionei as ferramentas de acordo com o que conterá o projeto. Usei como base o projeto que já desenvolvo no trampo, que segue essa linha do ETL clássico (Extract, Transform and Load)</w:t>
      </w:r>
      <w:r>
        <w:rPr>
          <w:rStyle w:val="CommentReference"/>
        </w:rPr>
        <w:annotationRef/>
      </w:r>
    </w:p>
  </w:comment>
  <w:comment w:initials="BD" w:author="Bruno Devesa" w:date="2022-04-11T08:11:00Z" w:id="4">
    <w:p w:rsidR="00D3321F" w:rsidP="006C5BB7" w:rsidRDefault="00D3321F" w14:paraId="043FBE13" w14:textId="77777777">
      <w:pPr>
        <w:pStyle w:val="CommentText"/>
        <w:jc w:val="left"/>
      </w:pPr>
      <w:r>
        <w:rPr>
          <w:rStyle w:val="CommentReference"/>
        </w:rPr>
        <w:annotationRef/>
      </w:r>
      <w:r>
        <w:t>Minhas sugestões de alteração foram todas só para deixar mais sucinto. Se quiser, pode talvez salvar uma cópia de tudo que escreveu para reaproveitar nas etapas seguintes.</w:t>
      </w:r>
    </w:p>
  </w:comment>
  <w:comment w:initials="AN" w:author="Anderson Bolivar Nascimento" w:date="2022-04-11T13:27:00Z" w:id="26">
    <w:p w:rsidR="1A442D56" w:rsidRDefault="1A442D56" w14:paraId="0C9DD42C" w14:textId="7AD38E05">
      <w:pPr>
        <w:pStyle w:val="CommentText"/>
      </w:pPr>
      <w:r>
        <w:t>Eu gostei de citarmos essas ferramentas, mas só acho que deva escrever: "Algumas ferramentas que possivelmente serão utilizadas..." Só incluir um "possivelmente" para caso mudarmos de ferramenta. Mas acho que da para deixar esse texto sim</w:t>
      </w:r>
      <w:r>
        <w:rPr>
          <w:rStyle w:val="CommentReference"/>
        </w:rPr>
        <w:annotationRef/>
      </w:r>
    </w:p>
  </w:comment>
  <w:comment w:initials="BD" w:author="Bruno Devesa" w:date="2022-04-11T08:10:00Z" w:id="27">
    <w:p w:rsidR="00171EFF" w:rsidP="006C5BB7" w:rsidRDefault="00171EFF" w14:paraId="07611C9C" w14:textId="1C6B7F80">
      <w:pPr>
        <w:pStyle w:val="CommentText"/>
        <w:jc w:val="left"/>
      </w:pPr>
      <w:r>
        <w:rPr>
          <w:rStyle w:val="CommentReference"/>
        </w:rPr>
        <w:annotationRef/>
      </w:r>
      <w:r>
        <w:t>Será que precisa mesmo desta parte? Tô achando que tá ficando longo.</w:t>
      </w:r>
    </w:p>
  </w:comment>
  <w:comment w:initials="SV" w:author="Sanderson Esteves Vieira" w:date="2022-04-11T12:36:00Z" w:id="28">
    <w:p w:rsidR="1A442D56" w:rsidRDefault="1A442D56" w14:paraId="13B1B1E0" w14:textId="5B38E6CD">
      <w:pPr>
        <w:pStyle w:val="CommentText"/>
      </w:pPr>
      <w:r>
        <w:t>Acredito que essa parte se encaixar melhor na segunda etapa.</w:t>
      </w:r>
      <w:r>
        <w:rPr>
          <w:rStyle w:val="CommentReference"/>
        </w:rPr>
        <w:annotationRef/>
      </w:r>
    </w:p>
    <w:p w:rsidR="1A442D56" w:rsidRDefault="1A442D56" w14:paraId="2E3D94CF" w14:textId="5A60CE5F">
      <w:pPr>
        <w:pStyle w:val="CommentText"/>
      </w:pPr>
      <w:r>
        <w:t>Podemos essa parte salva para usar em outra etapa .</w:t>
      </w:r>
    </w:p>
  </w:comment>
  <w:comment w:initials="DG" w:author="Douglas Gonçalves Guglielmelli" w:date="2022-04-11T13:59:00Z" w:id="31">
    <w:p w:rsidR="03EF025D" w:rsidRDefault="03EF025D" w14:paraId="2477D341" w14:textId="4B2FF262">
      <w:pPr>
        <w:pStyle w:val="CommentText"/>
      </w:pPr>
      <w:r>
        <w:t>eu acho que nesse momento, o melhor é ser mais breve</w:t>
      </w:r>
      <w:r>
        <w:rPr>
          <w:rStyle w:val="CommentReference"/>
        </w:rPr>
        <w:annotationRef/>
      </w:r>
    </w:p>
    <w:p w:rsidR="03EF025D" w:rsidRDefault="03EF025D" w14:paraId="5FA323ED" w14:textId="0968893C">
      <w:pPr>
        <w:pStyle w:val="CommentText"/>
      </w:pPr>
    </w:p>
  </w:comment>
  <w:comment w:initials="SV" w:author="Sanderson Esteves Vieira" w:date="2022-04-11T12:38:00Z" w:id="29">
    <w:p w:rsidR="1A442D56" w:rsidRDefault="1A442D56" w14:paraId="66E32AC0" w14:textId="78DD5ACF">
      <w:pPr>
        <w:pStyle w:val="CommentText"/>
      </w:pPr>
      <w:r>
        <w:t>concordo.</w:t>
      </w:r>
      <w:r>
        <w:rPr>
          <w:rStyle w:val="CommentReference"/>
        </w:rPr>
        <w:annotationRef/>
      </w:r>
    </w:p>
  </w:comment>
  <w:comment w:initials="AN" w:author="Anderson Bolivar Nascimento" w:date="2022-04-11T13:28:00Z" w:id="30">
    <w:p w:rsidR="1A442D56" w:rsidRDefault="1A442D56" w14:paraId="08AECA1A" w14:textId="153AA9FA">
      <w:pPr>
        <w:pStyle w:val="CommentText"/>
      </w:pPr>
      <w:r>
        <w:t>Eu acho que ficou bom citar essas ferrramentas, não vejo problema em citar  agora. Só incluiria um "possivelmente" pois pode não ser esssas a ferramenta.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C0076C" w15:done="0"/>
  <w15:commentEx w15:paraId="0F6B50D9" w15:paraIdParent="08C0076C" w15:done="0"/>
  <w15:commentEx w15:paraId="57157510" w15:done="1"/>
  <w15:commentEx w15:paraId="59442372" w15:done="0"/>
  <w15:commentEx w15:paraId="043FBE13" w15:paraIdParent="59442372" w15:done="0"/>
  <w15:commentEx w15:paraId="0C9DD42C" w15:done="0"/>
  <w15:commentEx w15:paraId="07611C9C" w15:done="0"/>
  <w15:commentEx w15:paraId="2E3D94CF" w15:paraIdParent="07611C9C" w15:done="0"/>
  <w15:commentEx w15:paraId="5FA323ED" w15:paraIdParent="07611C9C" w15:done="0"/>
  <w15:commentEx w15:paraId="66E32AC0" w15:done="0"/>
  <w15:commentEx w15:paraId="08AECA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E9F21" w16cex:dateUtc="2022-04-11T15:35:00Z"/>
  <w16cex:commentExtensible w16cex:durableId="405D4A0A" w16cex:dateUtc="2022-04-11T20:29:00Z"/>
  <w16cex:commentExtensible w16cex:durableId="6DC9AE5D" w16cex:dateUtc="2022-04-11T20:54:00Z"/>
  <w16cex:commentExtensible w16cex:durableId="5AC48A49" w16cex:dateUtc="2022-04-11T03:29:00Z"/>
  <w16cex:commentExtensible w16cex:durableId="25FE998D" w16cex:dateUtc="2022-04-11T15:11:00Z"/>
  <w16cex:commentExtensible w16cex:durableId="74C60426" w16cex:dateUtc="2022-04-11T20:27:00Z"/>
  <w16cex:commentExtensible w16cex:durableId="25FE993C" w16cex:dateUtc="2022-04-11T15:10:00Z"/>
  <w16cex:commentExtensible w16cex:durableId="5ACD434B" w16cex:dateUtc="2022-04-11T19:36:00Z"/>
  <w16cex:commentExtensible w16cex:durableId="0DA2C1BF" w16cex:dateUtc="2022-04-11T20:59:00Z"/>
  <w16cex:commentExtensible w16cex:durableId="79D36D9E" w16cex:dateUtc="2022-04-11T19:38:00Z"/>
  <w16cex:commentExtensible w16cex:durableId="617FC477" w16cex:dateUtc="2022-04-11T20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C0076C" w16cid:durableId="25FE9F21"/>
  <w16cid:commentId w16cid:paraId="0F6B50D9" w16cid:durableId="405D4A0A"/>
  <w16cid:commentId w16cid:paraId="57157510" w16cid:durableId="6DC9AE5D"/>
  <w16cid:commentId w16cid:paraId="59442372" w16cid:durableId="5AC48A49"/>
  <w16cid:commentId w16cid:paraId="043FBE13" w16cid:durableId="25FE998D"/>
  <w16cid:commentId w16cid:paraId="0C9DD42C" w16cid:durableId="74C60426"/>
  <w16cid:commentId w16cid:paraId="07611C9C" w16cid:durableId="25FE993C"/>
  <w16cid:commentId w16cid:paraId="2E3D94CF" w16cid:durableId="5ACD434B"/>
  <w16cid:commentId w16cid:paraId="5FA323ED" w16cid:durableId="0DA2C1BF"/>
  <w16cid:commentId w16cid:paraId="66E32AC0" w16cid:durableId="79D36D9E"/>
  <w16cid:commentId w16cid:paraId="08AECA1A" w16cid:durableId="617FC4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5B67" w:rsidP="00B852F2" w:rsidRDefault="00225B67" w14:paraId="0CFFE23D" w14:textId="77777777">
      <w:r>
        <w:separator/>
      </w:r>
    </w:p>
  </w:endnote>
  <w:endnote w:type="continuationSeparator" w:id="0">
    <w:p w:rsidR="00225B67" w:rsidP="00B852F2" w:rsidRDefault="00225B67" w14:paraId="6CA9CCEB" w14:textId="77777777">
      <w:r>
        <w:continuationSeparator/>
      </w:r>
    </w:p>
  </w:endnote>
  <w:endnote w:type="continuationNotice" w:id="1">
    <w:p w:rsidR="00225B67" w:rsidRDefault="00225B67" w14:paraId="03DDCA3E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E173E" w:rsidR="0092301E" w:rsidP="00B852F2" w:rsidRDefault="0092301E" w14:paraId="2D1A6A4D" w14:textId="77777777">
    <w:pPr>
      <w:rPr>
        <w:lang w:val="en-CA"/>
      </w:rPr>
    </w:pPr>
    <w:r w:rsidRPr="003E173E">
      <w:rPr>
        <w:lang w:val="en-CA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31074" w:rsidR="00F31074" w:rsidRDefault="00F31074" w14:paraId="0BF5DD98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E173E" w:rsidR="0092301E" w:rsidP="00B852F2" w:rsidRDefault="0092301E" w14:paraId="1234C8AD" w14:textId="77777777">
    <w:pPr>
      <w:rPr>
        <w:lang w:val="en-CA"/>
      </w:rPr>
    </w:pPr>
    <w:r w:rsidRPr="003E173E">
      <w:rPr>
        <w:lang w:val="en-CA"/>
      </w:rPr>
      <w:t>Proceedings of the XII SIBGRAPI (October 1999) 101-104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E173E" w:rsidR="0092301E" w:rsidP="00B852F2" w:rsidRDefault="0092301E" w14:paraId="3197B028" w14:textId="77777777">
    <w:pPr>
      <w:rPr>
        <w:lang w:val="en-CA"/>
      </w:rPr>
    </w:pPr>
    <w:r w:rsidRPr="003E173E">
      <w:rPr>
        <w:lang w:val="en-CA"/>
      </w:rPr>
      <w:t>Proceedings of the XII SIBGRAPI (October 1999)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E173E" w:rsidR="0092301E" w:rsidP="00B852F2" w:rsidRDefault="0092301E" w14:paraId="776C1471" w14:textId="77777777">
    <w:pPr>
      <w:rPr>
        <w:lang w:val="en-CA"/>
      </w:rPr>
    </w:pPr>
    <w:r w:rsidRPr="003E173E">
      <w:rPr>
        <w:lang w:val="en-CA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5B67" w:rsidP="00B852F2" w:rsidRDefault="00225B67" w14:paraId="5A6F09D7" w14:textId="77777777">
      <w:r>
        <w:separator/>
      </w:r>
    </w:p>
  </w:footnote>
  <w:footnote w:type="continuationSeparator" w:id="0">
    <w:p w:rsidR="00225B67" w:rsidP="00B852F2" w:rsidRDefault="00225B67" w14:paraId="5EFA3BCA" w14:textId="77777777">
      <w:r>
        <w:continuationSeparator/>
      </w:r>
    </w:p>
  </w:footnote>
  <w:footnote w:type="continuationNotice" w:id="1">
    <w:p w:rsidR="00225B67" w:rsidRDefault="00225B67" w14:paraId="36AE6361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C49FE" w:rsidR="0092301E" w:rsidP="00B852F2" w:rsidRDefault="0092301E" w14:paraId="3A43BF73" w14:textId="77777777">
    <w:r>
      <w:rPr>
        <w:color w:val="2B579A"/>
        <w:shd w:val="clear" w:color="auto" w:fill="E6E6E6"/>
      </w:rPr>
      <w:fldChar w:fldCharType="begin"/>
    </w:r>
    <w:r w:rsidRPr="00EC49FE">
      <w:instrText xml:space="preserve">PAGE  </w:instrText>
    </w:r>
    <w:r>
      <w:rPr>
        <w:color w:val="2B579A"/>
        <w:shd w:val="clear" w:color="auto" w:fill="E6E6E6"/>
      </w:rPr>
      <w:fldChar w:fldCharType="separate"/>
    </w:r>
    <w:r w:rsidRPr="00EC49FE">
      <w:rPr>
        <w:noProof/>
      </w:rPr>
      <w:t>102</w:t>
    </w:r>
    <w:r>
      <w:rPr>
        <w:color w:val="2B579A"/>
        <w:shd w:val="clear" w:color="auto" w:fill="E6E6E6"/>
      </w:rPr>
      <w:fldChar w:fldCharType="end"/>
    </w:r>
  </w:p>
  <w:p w:rsidRPr="00EC49FE" w:rsidR="0092301E" w:rsidP="00B852F2" w:rsidRDefault="0092301E" w14:paraId="54147565" w14:textId="77777777"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proofErr w:type="gramStart"/>
    <w:r w:rsidRPr="00EC49FE"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31074" w:rsidR="0092301E" w:rsidP="00F31074" w:rsidRDefault="0092301E" w14:paraId="3D378DF8" w14:textId="6FB7D01F">
    <w:pPr>
      <w:pStyle w:val="Header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C49FE" w:rsidR="0092301E" w:rsidP="00B852F2" w:rsidRDefault="0092301E" w14:paraId="3119B162" w14:textId="77777777">
    <w:r>
      <w:rPr>
        <w:color w:val="2B579A"/>
        <w:shd w:val="clear" w:color="auto" w:fill="E6E6E6"/>
      </w:rPr>
      <w:fldChar w:fldCharType="begin"/>
    </w:r>
    <w:r w:rsidRPr="00EC49FE">
      <w:instrText xml:space="preserve">PAGE  </w:instrText>
    </w:r>
    <w:r>
      <w:rPr>
        <w:color w:val="2B579A"/>
        <w:shd w:val="clear" w:color="auto" w:fill="E6E6E6"/>
      </w:rPr>
      <w:fldChar w:fldCharType="separate"/>
    </w:r>
    <w:r w:rsidRPr="00EC49FE">
      <w:rPr>
        <w:noProof/>
      </w:rPr>
      <w:t>102</w:t>
    </w:r>
    <w:r>
      <w:rPr>
        <w:color w:val="2B579A"/>
        <w:shd w:val="clear" w:color="auto" w:fill="E6E6E6"/>
      </w:rPr>
      <w:fldChar w:fldCharType="end"/>
    </w:r>
  </w:p>
  <w:p w:rsidRPr="00EC49FE" w:rsidR="0092301E" w:rsidP="00B852F2" w:rsidRDefault="0092301E" w14:paraId="41B6CA61" w14:textId="77777777"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proofErr w:type="gramStart"/>
    <w:r w:rsidRPr="00EC49FE">
      <w:t>L.Velho</w:t>
    </w:r>
    <w:proofErr w:type="spellEnd"/>
    <w:proofErr w:type="gramEnd"/>
  </w:p>
  <w:p w:rsidR="0092301E" w:rsidP="00B852F2" w:rsidRDefault="0092301E" w14:paraId="1C7EB38C" w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31074" w:rsidR="0092301E" w:rsidP="00F31074" w:rsidRDefault="0092301E" w14:paraId="4A59658B" w14:textId="474A5B28">
    <w:pPr>
      <w:pStyle w:val="Header"/>
      <w:ind w:firstLine="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lAP0yM1a9hxIVU" id="vfTF8nps"/>
    <int:WordHash hashCode="nSTeOse1+753am" id="MDYiQjDh"/>
    <int:WordHash hashCode="UirzomISKJMpDS" id="sgLnJLPu"/>
    <int:WordHash hashCode="hlGN4zSzkJHd2F" id="1xmKSL9g"/>
  </int:Manifest>
  <int:Observations>
    <int:Content id="vfTF8nps">
      <int:Rejection type="LegacyProofing"/>
    </int:Content>
    <int:Content id="MDYiQjDh">
      <int:Rejection type="LegacyProofing"/>
    </int:Content>
    <int:Content id="sgLnJLPu">
      <int:Rejection type="LegacyProofing"/>
    </int:Content>
    <int:Content id="1xmKSL9g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0AE63B9D"/>
    <w:multiLevelType w:val="multilevel"/>
    <w:tmpl w:val="9094F2A8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12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12457B7"/>
    <w:multiLevelType w:val="hybridMultilevel"/>
    <w:tmpl w:val="B3C2B4F8"/>
    <w:lvl w:ilvl="0" w:tplc="2A2C649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4B6B2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6AE1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CE78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54C6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2EE4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52AA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AC7F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B52CC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 w15:restartNumberingAfterBreak="0">
    <w:nsid w:val="3B295F06"/>
    <w:multiLevelType w:val="hybridMultilevel"/>
    <w:tmpl w:val="AD0E7A60"/>
    <w:lvl w:ilvl="0" w:tplc="C158BE5C">
      <w:start w:val="1"/>
      <w:numFmt w:val="lowerLetter"/>
      <w:lvlText w:val="%1)"/>
      <w:lvlJc w:val="left"/>
      <w:pPr>
        <w:ind w:left="720" w:hanging="360"/>
      </w:pPr>
    </w:lvl>
    <w:lvl w:ilvl="1" w:tplc="D2F813E4">
      <w:start w:val="1"/>
      <w:numFmt w:val="lowerRoman"/>
      <w:lvlText w:val="%2."/>
      <w:lvlJc w:val="right"/>
      <w:pPr>
        <w:ind w:left="1440" w:hanging="360"/>
      </w:pPr>
    </w:lvl>
    <w:lvl w:ilvl="2" w:tplc="D2F813E4">
      <w:start w:val="1"/>
      <w:numFmt w:val="lowerRoman"/>
      <w:lvlText w:val="%3."/>
      <w:lvlJc w:val="right"/>
      <w:pPr>
        <w:ind w:left="2160" w:hanging="180"/>
      </w:pPr>
    </w:lvl>
    <w:lvl w:ilvl="3" w:tplc="66EE0F28">
      <w:start w:val="1"/>
      <w:numFmt w:val="decimal"/>
      <w:lvlText w:val="%4."/>
      <w:lvlJc w:val="left"/>
      <w:pPr>
        <w:ind w:left="2880" w:hanging="360"/>
      </w:pPr>
    </w:lvl>
    <w:lvl w:ilvl="4" w:tplc="BB346870">
      <w:start w:val="1"/>
      <w:numFmt w:val="lowerLetter"/>
      <w:lvlText w:val="%5."/>
      <w:lvlJc w:val="left"/>
      <w:pPr>
        <w:ind w:left="3600" w:hanging="360"/>
      </w:pPr>
    </w:lvl>
    <w:lvl w:ilvl="5" w:tplc="1FC8B9F4">
      <w:start w:val="1"/>
      <w:numFmt w:val="lowerRoman"/>
      <w:lvlText w:val="%6."/>
      <w:lvlJc w:val="right"/>
      <w:pPr>
        <w:ind w:left="4320" w:hanging="180"/>
      </w:pPr>
    </w:lvl>
    <w:lvl w:ilvl="6" w:tplc="3932BA66">
      <w:start w:val="1"/>
      <w:numFmt w:val="decimal"/>
      <w:lvlText w:val="%7."/>
      <w:lvlJc w:val="left"/>
      <w:pPr>
        <w:ind w:left="5040" w:hanging="360"/>
      </w:pPr>
    </w:lvl>
    <w:lvl w:ilvl="7" w:tplc="82F6A130">
      <w:start w:val="1"/>
      <w:numFmt w:val="lowerLetter"/>
      <w:lvlText w:val="%8."/>
      <w:lvlJc w:val="left"/>
      <w:pPr>
        <w:ind w:left="5760" w:hanging="360"/>
      </w:pPr>
    </w:lvl>
    <w:lvl w:ilvl="8" w:tplc="46CA2D8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72D07C7"/>
    <w:multiLevelType w:val="multilevel"/>
    <w:tmpl w:val="1324B14E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abstractNum w:abstractNumId="23" w15:restartNumberingAfterBreak="0">
    <w:nsid w:val="6A1E4D7E"/>
    <w:multiLevelType w:val="hybridMultilevel"/>
    <w:tmpl w:val="4746DEA8"/>
    <w:lvl w:ilvl="0" w:tplc="04160017">
      <w:start w:val="1"/>
      <w:numFmt w:val="lowerLetter"/>
      <w:lvlText w:val="%1)"/>
      <w:lvlJc w:val="left"/>
      <w:pPr>
        <w:ind w:left="725" w:hanging="360"/>
      </w:pPr>
    </w:lvl>
    <w:lvl w:ilvl="1" w:tplc="04160019" w:tentative="1">
      <w:start w:val="1"/>
      <w:numFmt w:val="lowerLetter"/>
      <w:lvlText w:val="%2."/>
      <w:lvlJc w:val="left"/>
      <w:pPr>
        <w:ind w:left="1445" w:hanging="360"/>
      </w:pPr>
    </w:lvl>
    <w:lvl w:ilvl="2" w:tplc="0416001B" w:tentative="1">
      <w:start w:val="1"/>
      <w:numFmt w:val="lowerRoman"/>
      <w:lvlText w:val="%3."/>
      <w:lvlJc w:val="right"/>
      <w:pPr>
        <w:ind w:left="2165" w:hanging="180"/>
      </w:pPr>
    </w:lvl>
    <w:lvl w:ilvl="3" w:tplc="0416000F" w:tentative="1">
      <w:start w:val="1"/>
      <w:numFmt w:val="decimal"/>
      <w:lvlText w:val="%4."/>
      <w:lvlJc w:val="left"/>
      <w:pPr>
        <w:ind w:left="2885" w:hanging="360"/>
      </w:pPr>
    </w:lvl>
    <w:lvl w:ilvl="4" w:tplc="04160019" w:tentative="1">
      <w:start w:val="1"/>
      <w:numFmt w:val="lowerLetter"/>
      <w:lvlText w:val="%5."/>
      <w:lvlJc w:val="left"/>
      <w:pPr>
        <w:ind w:left="3605" w:hanging="360"/>
      </w:pPr>
    </w:lvl>
    <w:lvl w:ilvl="5" w:tplc="0416001B" w:tentative="1">
      <w:start w:val="1"/>
      <w:numFmt w:val="lowerRoman"/>
      <w:lvlText w:val="%6."/>
      <w:lvlJc w:val="right"/>
      <w:pPr>
        <w:ind w:left="4325" w:hanging="180"/>
      </w:pPr>
    </w:lvl>
    <w:lvl w:ilvl="6" w:tplc="0416000F" w:tentative="1">
      <w:start w:val="1"/>
      <w:numFmt w:val="decimal"/>
      <w:lvlText w:val="%7."/>
      <w:lvlJc w:val="left"/>
      <w:pPr>
        <w:ind w:left="5045" w:hanging="360"/>
      </w:pPr>
    </w:lvl>
    <w:lvl w:ilvl="7" w:tplc="04160019" w:tentative="1">
      <w:start w:val="1"/>
      <w:numFmt w:val="lowerLetter"/>
      <w:lvlText w:val="%8."/>
      <w:lvlJc w:val="left"/>
      <w:pPr>
        <w:ind w:left="5765" w:hanging="360"/>
      </w:pPr>
    </w:lvl>
    <w:lvl w:ilvl="8" w:tplc="0416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24" w15:restartNumberingAfterBreak="0">
    <w:nsid w:val="6F4A3E2E"/>
    <w:multiLevelType w:val="multilevel"/>
    <w:tmpl w:val="4B0A2C3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hAnsi="Arial" w:eastAsia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hAnsi="Arial" w:eastAsia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hAnsi="Arial" w:eastAsia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hAnsi="Arial" w:eastAsia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hAnsi="Arial" w:eastAsia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hAnsi="Arial" w:eastAsia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hAnsi="Arial" w:eastAsia="Arial" w:cs="Arial"/>
        <w:vertAlign w:val="baseline"/>
      </w:rPr>
    </w:lvl>
  </w:abstractNum>
  <w:abstractNum w:abstractNumId="25" w15:restartNumberingAfterBreak="0">
    <w:nsid w:val="7FDE2AB2"/>
    <w:multiLevelType w:val="hybridMultilevel"/>
    <w:tmpl w:val="7570BC04"/>
    <w:lvl w:ilvl="0" w:tplc="7B68C842">
      <w:start w:val="1"/>
      <w:numFmt w:val="decimal"/>
      <w:pStyle w:val="Heading1"/>
      <w:lvlText w:val="%1."/>
      <w:lvlJc w:val="left"/>
      <w:pPr>
        <w:ind w:left="15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20" w:hanging="360"/>
      </w:pPr>
    </w:lvl>
    <w:lvl w:ilvl="2" w:tplc="1009001B" w:tentative="1">
      <w:start w:val="1"/>
      <w:numFmt w:val="lowerRoman"/>
      <w:lvlText w:val="%3."/>
      <w:lvlJc w:val="right"/>
      <w:pPr>
        <w:ind w:left="2940" w:hanging="180"/>
      </w:pPr>
    </w:lvl>
    <w:lvl w:ilvl="3" w:tplc="1009000F" w:tentative="1">
      <w:start w:val="1"/>
      <w:numFmt w:val="decimal"/>
      <w:lvlText w:val="%4."/>
      <w:lvlJc w:val="left"/>
      <w:pPr>
        <w:ind w:left="3660" w:hanging="360"/>
      </w:pPr>
    </w:lvl>
    <w:lvl w:ilvl="4" w:tplc="10090019" w:tentative="1">
      <w:start w:val="1"/>
      <w:numFmt w:val="lowerLetter"/>
      <w:lvlText w:val="%5."/>
      <w:lvlJc w:val="left"/>
      <w:pPr>
        <w:ind w:left="4380" w:hanging="360"/>
      </w:pPr>
    </w:lvl>
    <w:lvl w:ilvl="5" w:tplc="1009001B" w:tentative="1">
      <w:start w:val="1"/>
      <w:numFmt w:val="lowerRoman"/>
      <w:lvlText w:val="%6."/>
      <w:lvlJc w:val="right"/>
      <w:pPr>
        <w:ind w:left="5100" w:hanging="180"/>
      </w:pPr>
    </w:lvl>
    <w:lvl w:ilvl="6" w:tplc="1009000F" w:tentative="1">
      <w:start w:val="1"/>
      <w:numFmt w:val="decimal"/>
      <w:lvlText w:val="%7."/>
      <w:lvlJc w:val="left"/>
      <w:pPr>
        <w:ind w:left="5820" w:hanging="360"/>
      </w:pPr>
    </w:lvl>
    <w:lvl w:ilvl="7" w:tplc="10090019" w:tentative="1">
      <w:start w:val="1"/>
      <w:numFmt w:val="lowerLetter"/>
      <w:lvlText w:val="%8."/>
      <w:lvlJc w:val="left"/>
      <w:pPr>
        <w:ind w:left="6540" w:hanging="360"/>
      </w:pPr>
    </w:lvl>
    <w:lvl w:ilvl="8" w:tplc="10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2"/>
  </w:num>
  <w:num w:numId="2">
    <w:abstractNumId w:val="16"/>
  </w:num>
  <w:num w:numId="3">
    <w:abstractNumId w:val="17"/>
  </w:num>
  <w:num w:numId="4">
    <w:abstractNumId w:val="18"/>
  </w:num>
  <w:num w:numId="5">
    <w:abstractNumId w:val="10"/>
  </w:num>
  <w:num w:numId="6">
    <w:abstractNumId w:val="21"/>
  </w:num>
  <w:num w:numId="7">
    <w:abstractNumId w:val="15"/>
  </w:num>
  <w:num w:numId="8">
    <w:abstractNumId w:val="20"/>
  </w:num>
  <w:num w:numId="9">
    <w:abstractNumId w:val="1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  <w:num w:numId="21">
    <w:abstractNumId w:val="22"/>
  </w:num>
  <w:num w:numId="22">
    <w:abstractNumId w:val="24"/>
  </w:num>
  <w:num w:numId="23">
    <w:abstractNumId w:val="23"/>
  </w:num>
  <w:num w:numId="24">
    <w:abstractNumId w:val="25"/>
  </w:num>
  <w:num w:numId="25">
    <w:abstractNumId w:val="13"/>
  </w:num>
  <w:num w:numId="26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uno Devesa">
    <w15:presenceInfo w15:providerId="None" w15:userId="Bruno Devesa"/>
  </w15:person>
  <w15:person w15:author="Anderson Bolivar Nascimento">
    <w15:presenceInfo w15:providerId="AD" w15:userId="S::1375496@sga.pucminas.br::40c78f06-7136-4f1b-997b-721172352b8b"/>
  </w15:person>
  <w15:person w15:author="Douglas Gonçalves Guglielmelli">
    <w15:presenceInfo w15:providerId="AD" w15:userId="S::375188@sga.pucminas.br::e24e7e87-849f-4fa8-80b0-f15a4e9c7c2a"/>
  </w15:person>
  <w15:person w15:author="Anselmo Berriel De Lira">
    <w15:presenceInfo w15:providerId="AD" w15:userId="S::1404553@sga.pucminas.br::e7559687-5384-4803-84e2-7625ca869568"/>
  </w15:person>
  <w15:person w15:author="Sanderson Esteves Vieira">
    <w15:presenceInfo w15:providerId="AD" w15:userId="S::1411835@sga.pucminas.br::c3418e42-8652-4d1d-8952-b6f38094ec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00EF2"/>
    <w:rsid w:val="0000187A"/>
    <w:rsid w:val="00003B87"/>
    <w:rsid w:val="000105DF"/>
    <w:rsid w:val="00011B17"/>
    <w:rsid w:val="00011DDE"/>
    <w:rsid w:val="00012E90"/>
    <w:rsid w:val="00013B72"/>
    <w:rsid w:val="00014C08"/>
    <w:rsid w:val="00015DCB"/>
    <w:rsid w:val="00017E54"/>
    <w:rsid w:val="000210E2"/>
    <w:rsid w:val="0002121D"/>
    <w:rsid w:val="00022497"/>
    <w:rsid w:val="00024CA6"/>
    <w:rsid w:val="000265E1"/>
    <w:rsid w:val="000308BA"/>
    <w:rsid w:val="00030B2B"/>
    <w:rsid w:val="00031FBC"/>
    <w:rsid w:val="00031FD1"/>
    <w:rsid w:val="00033050"/>
    <w:rsid w:val="0003349B"/>
    <w:rsid w:val="000338BD"/>
    <w:rsid w:val="00033A8D"/>
    <w:rsid w:val="00033BB1"/>
    <w:rsid w:val="000351F7"/>
    <w:rsid w:val="0003606F"/>
    <w:rsid w:val="000368D4"/>
    <w:rsid w:val="0004002A"/>
    <w:rsid w:val="00041ADD"/>
    <w:rsid w:val="00041D32"/>
    <w:rsid w:val="00043EFF"/>
    <w:rsid w:val="0004553C"/>
    <w:rsid w:val="000506CD"/>
    <w:rsid w:val="00056408"/>
    <w:rsid w:val="0006015C"/>
    <w:rsid w:val="00063089"/>
    <w:rsid w:val="0006319B"/>
    <w:rsid w:val="00063EB5"/>
    <w:rsid w:val="00066F9D"/>
    <w:rsid w:val="0007218C"/>
    <w:rsid w:val="0007249F"/>
    <w:rsid w:val="000762A7"/>
    <w:rsid w:val="0007784C"/>
    <w:rsid w:val="00077DDD"/>
    <w:rsid w:val="00077E62"/>
    <w:rsid w:val="0008073C"/>
    <w:rsid w:val="00082153"/>
    <w:rsid w:val="000822F4"/>
    <w:rsid w:val="000903A7"/>
    <w:rsid w:val="000916F3"/>
    <w:rsid w:val="000924B3"/>
    <w:rsid w:val="00092A70"/>
    <w:rsid w:val="0009575B"/>
    <w:rsid w:val="0009669E"/>
    <w:rsid w:val="00097133"/>
    <w:rsid w:val="00097B6C"/>
    <w:rsid w:val="000A0454"/>
    <w:rsid w:val="000A12E1"/>
    <w:rsid w:val="000A24FE"/>
    <w:rsid w:val="000A6599"/>
    <w:rsid w:val="000A6AEB"/>
    <w:rsid w:val="000A7539"/>
    <w:rsid w:val="000A7867"/>
    <w:rsid w:val="000B20E7"/>
    <w:rsid w:val="000B461C"/>
    <w:rsid w:val="000B7253"/>
    <w:rsid w:val="000C0CF0"/>
    <w:rsid w:val="000C76BC"/>
    <w:rsid w:val="000D20ED"/>
    <w:rsid w:val="000D2FA7"/>
    <w:rsid w:val="000D4078"/>
    <w:rsid w:val="000D48BC"/>
    <w:rsid w:val="000D532F"/>
    <w:rsid w:val="000D694E"/>
    <w:rsid w:val="000E19C2"/>
    <w:rsid w:val="000E47EE"/>
    <w:rsid w:val="000F233B"/>
    <w:rsid w:val="000F2B1C"/>
    <w:rsid w:val="000F2D75"/>
    <w:rsid w:val="000F41B9"/>
    <w:rsid w:val="000F42DD"/>
    <w:rsid w:val="000F4627"/>
    <w:rsid w:val="000F4E4A"/>
    <w:rsid w:val="000F6AA4"/>
    <w:rsid w:val="00102044"/>
    <w:rsid w:val="001050E6"/>
    <w:rsid w:val="001078D5"/>
    <w:rsid w:val="001118AF"/>
    <w:rsid w:val="00114BEC"/>
    <w:rsid w:val="00114E28"/>
    <w:rsid w:val="001214D6"/>
    <w:rsid w:val="00123479"/>
    <w:rsid w:val="00123809"/>
    <w:rsid w:val="001239D6"/>
    <w:rsid w:val="00126340"/>
    <w:rsid w:val="00128933"/>
    <w:rsid w:val="00134AA4"/>
    <w:rsid w:val="00137199"/>
    <w:rsid w:val="00144320"/>
    <w:rsid w:val="00145ACA"/>
    <w:rsid w:val="001503D2"/>
    <w:rsid w:val="00151CE1"/>
    <w:rsid w:val="00153CA7"/>
    <w:rsid w:val="0015514D"/>
    <w:rsid w:val="00156F8B"/>
    <w:rsid w:val="001574C4"/>
    <w:rsid w:val="00163227"/>
    <w:rsid w:val="00163CAB"/>
    <w:rsid w:val="00165E87"/>
    <w:rsid w:val="001661B6"/>
    <w:rsid w:val="00167738"/>
    <w:rsid w:val="0017034B"/>
    <w:rsid w:val="00170D29"/>
    <w:rsid w:val="00170FC2"/>
    <w:rsid w:val="00171B7B"/>
    <w:rsid w:val="00171EFF"/>
    <w:rsid w:val="001751F8"/>
    <w:rsid w:val="001757A4"/>
    <w:rsid w:val="0017624B"/>
    <w:rsid w:val="001768D9"/>
    <w:rsid w:val="00177EEB"/>
    <w:rsid w:val="00185FA4"/>
    <w:rsid w:val="00187AB0"/>
    <w:rsid w:val="00190CFC"/>
    <w:rsid w:val="00191E51"/>
    <w:rsid w:val="00192391"/>
    <w:rsid w:val="00194DFB"/>
    <w:rsid w:val="001A02B0"/>
    <w:rsid w:val="001A1CC0"/>
    <w:rsid w:val="001A222E"/>
    <w:rsid w:val="001A50F8"/>
    <w:rsid w:val="001A5D57"/>
    <w:rsid w:val="001A6259"/>
    <w:rsid w:val="001B0861"/>
    <w:rsid w:val="001B23F9"/>
    <w:rsid w:val="001B2B12"/>
    <w:rsid w:val="001B2D5C"/>
    <w:rsid w:val="001B631F"/>
    <w:rsid w:val="001B6A34"/>
    <w:rsid w:val="001B761C"/>
    <w:rsid w:val="001C03FB"/>
    <w:rsid w:val="001C2AF6"/>
    <w:rsid w:val="001D2029"/>
    <w:rsid w:val="001D2E70"/>
    <w:rsid w:val="001D3B74"/>
    <w:rsid w:val="001D4FCB"/>
    <w:rsid w:val="001D6B3A"/>
    <w:rsid w:val="001D7FF5"/>
    <w:rsid w:val="001E0890"/>
    <w:rsid w:val="001E1431"/>
    <w:rsid w:val="001E14BF"/>
    <w:rsid w:val="001E2C9B"/>
    <w:rsid w:val="001E3877"/>
    <w:rsid w:val="001E3C2B"/>
    <w:rsid w:val="001E7939"/>
    <w:rsid w:val="001F10BE"/>
    <w:rsid w:val="001F32A0"/>
    <w:rsid w:val="001F54CE"/>
    <w:rsid w:val="001F76A0"/>
    <w:rsid w:val="0020179D"/>
    <w:rsid w:val="00203AA2"/>
    <w:rsid w:val="00206796"/>
    <w:rsid w:val="0020718C"/>
    <w:rsid w:val="002109BC"/>
    <w:rsid w:val="00211331"/>
    <w:rsid w:val="00211880"/>
    <w:rsid w:val="002119A5"/>
    <w:rsid w:val="00213001"/>
    <w:rsid w:val="00213CDC"/>
    <w:rsid w:val="0021727C"/>
    <w:rsid w:val="00217896"/>
    <w:rsid w:val="0022151A"/>
    <w:rsid w:val="002223F5"/>
    <w:rsid w:val="002253CC"/>
    <w:rsid w:val="0022582D"/>
    <w:rsid w:val="00225B67"/>
    <w:rsid w:val="00225D62"/>
    <w:rsid w:val="0022633D"/>
    <w:rsid w:val="002270D8"/>
    <w:rsid w:val="0022C7EB"/>
    <w:rsid w:val="00230C0B"/>
    <w:rsid w:val="00232A9C"/>
    <w:rsid w:val="002337FB"/>
    <w:rsid w:val="00234354"/>
    <w:rsid w:val="00235510"/>
    <w:rsid w:val="00235AF5"/>
    <w:rsid w:val="00236137"/>
    <w:rsid w:val="002379F2"/>
    <w:rsid w:val="00237FD7"/>
    <w:rsid w:val="002424E0"/>
    <w:rsid w:val="00242D68"/>
    <w:rsid w:val="002438B8"/>
    <w:rsid w:val="00244817"/>
    <w:rsid w:val="00244C04"/>
    <w:rsid w:val="002469A4"/>
    <w:rsid w:val="002502B1"/>
    <w:rsid w:val="002513B5"/>
    <w:rsid w:val="002517F2"/>
    <w:rsid w:val="00252229"/>
    <w:rsid w:val="002539BE"/>
    <w:rsid w:val="002540C1"/>
    <w:rsid w:val="002547E6"/>
    <w:rsid w:val="00254850"/>
    <w:rsid w:val="0025550C"/>
    <w:rsid w:val="002569B9"/>
    <w:rsid w:val="0025722C"/>
    <w:rsid w:val="002607BF"/>
    <w:rsid w:val="00260C29"/>
    <w:rsid w:val="00260C93"/>
    <w:rsid w:val="002653EC"/>
    <w:rsid w:val="00267070"/>
    <w:rsid w:val="00267134"/>
    <w:rsid w:val="0026781E"/>
    <w:rsid w:val="002678D4"/>
    <w:rsid w:val="00267A93"/>
    <w:rsid w:val="00270735"/>
    <w:rsid w:val="002719B8"/>
    <w:rsid w:val="002730A5"/>
    <w:rsid w:val="00274F14"/>
    <w:rsid w:val="00282516"/>
    <w:rsid w:val="00283423"/>
    <w:rsid w:val="00287CF6"/>
    <w:rsid w:val="00290562"/>
    <w:rsid w:val="00290B56"/>
    <w:rsid w:val="00291F6F"/>
    <w:rsid w:val="00296DFB"/>
    <w:rsid w:val="002A1BEA"/>
    <w:rsid w:val="002A20AE"/>
    <w:rsid w:val="002A2850"/>
    <w:rsid w:val="002A4BB2"/>
    <w:rsid w:val="002A52F8"/>
    <w:rsid w:val="002A5310"/>
    <w:rsid w:val="002B0A4E"/>
    <w:rsid w:val="002B1557"/>
    <w:rsid w:val="002B47B7"/>
    <w:rsid w:val="002B53B7"/>
    <w:rsid w:val="002B57B0"/>
    <w:rsid w:val="002B66B8"/>
    <w:rsid w:val="002C11FB"/>
    <w:rsid w:val="002C327A"/>
    <w:rsid w:val="002C4946"/>
    <w:rsid w:val="002C5A58"/>
    <w:rsid w:val="002C7603"/>
    <w:rsid w:val="002C7973"/>
    <w:rsid w:val="002D0B31"/>
    <w:rsid w:val="002D4779"/>
    <w:rsid w:val="002D47A4"/>
    <w:rsid w:val="002D553C"/>
    <w:rsid w:val="002E30CE"/>
    <w:rsid w:val="002E4377"/>
    <w:rsid w:val="002E5147"/>
    <w:rsid w:val="002E78E2"/>
    <w:rsid w:val="002F152C"/>
    <w:rsid w:val="002F3045"/>
    <w:rsid w:val="002F5FA6"/>
    <w:rsid w:val="002F6158"/>
    <w:rsid w:val="002F6D83"/>
    <w:rsid w:val="00300324"/>
    <w:rsid w:val="00302092"/>
    <w:rsid w:val="00302731"/>
    <w:rsid w:val="0030290F"/>
    <w:rsid w:val="003045A5"/>
    <w:rsid w:val="00310890"/>
    <w:rsid w:val="003112B6"/>
    <w:rsid w:val="00311E7F"/>
    <w:rsid w:val="003121B2"/>
    <w:rsid w:val="00312FCF"/>
    <w:rsid w:val="00320581"/>
    <w:rsid w:val="00321506"/>
    <w:rsid w:val="00323DCA"/>
    <w:rsid w:val="003319C2"/>
    <w:rsid w:val="00334C3D"/>
    <w:rsid w:val="00335078"/>
    <w:rsid w:val="0033569C"/>
    <w:rsid w:val="00335D3B"/>
    <w:rsid w:val="003407E7"/>
    <w:rsid w:val="003445D2"/>
    <w:rsid w:val="0034791A"/>
    <w:rsid w:val="003507C1"/>
    <w:rsid w:val="00352154"/>
    <w:rsid w:val="00352628"/>
    <w:rsid w:val="0035423B"/>
    <w:rsid w:val="00354A43"/>
    <w:rsid w:val="00354AB2"/>
    <w:rsid w:val="00355956"/>
    <w:rsid w:val="00361FA7"/>
    <w:rsid w:val="00364AF1"/>
    <w:rsid w:val="00365924"/>
    <w:rsid w:val="00367A8D"/>
    <w:rsid w:val="00367D78"/>
    <w:rsid w:val="00373424"/>
    <w:rsid w:val="003745ED"/>
    <w:rsid w:val="00374E2E"/>
    <w:rsid w:val="00375879"/>
    <w:rsid w:val="00376904"/>
    <w:rsid w:val="003806B0"/>
    <w:rsid w:val="00380DD2"/>
    <w:rsid w:val="0038268F"/>
    <w:rsid w:val="00382B42"/>
    <w:rsid w:val="00384046"/>
    <w:rsid w:val="0038621F"/>
    <w:rsid w:val="00386B54"/>
    <w:rsid w:val="00387515"/>
    <w:rsid w:val="0039084B"/>
    <w:rsid w:val="00391A52"/>
    <w:rsid w:val="003921CA"/>
    <w:rsid w:val="00396160"/>
    <w:rsid w:val="0039638B"/>
    <w:rsid w:val="00397547"/>
    <w:rsid w:val="00397584"/>
    <w:rsid w:val="00397899"/>
    <w:rsid w:val="003A1CBE"/>
    <w:rsid w:val="003A26A6"/>
    <w:rsid w:val="003A6EDF"/>
    <w:rsid w:val="003B0764"/>
    <w:rsid w:val="003B0ADC"/>
    <w:rsid w:val="003B0D38"/>
    <w:rsid w:val="003B288B"/>
    <w:rsid w:val="003B2C9A"/>
    <w:rsid w:val="003B3BDF"/>
    <w:rsid w:val="003B4B3B"/>
    <w:rsid w:val="003C25DE"/>
    <w:rsid w:val="003C34DC"/>
    <w:rsid w:val="003C3BA1"/>
    <w:rsid w:val="003C5B55"/>
    <w:rsid w:val="003C5D8E"/>
    <w:rsid w:val="003C69F2"/>
    <w:rsid w:val="003D00A4"/>
    <w:rsid w:val="003D046E"/>
    <w:rsid w:val="003D39AA"/>
    <w:rsid w:val="003D3E39"/>
    <w:rsid w:val="003D5009"/>
    <w:rsid w:val="003D56B1"/>
    <w:rsid w:val="003D69CE"/>
    <w:rsid w:val="003E13BB"/>
    <w:rsid w:val="003E173E"/>
    <w:rsid w:val="003E262D"/>
    <w:rsid w:val="003E2E73"/>
    <w:rsid w:val="003E3DFE"/>
    <w:rsid w:val="003E638D"/>
    <w:rsid w:val="003F063C"/>
    <w:rsid w:val="003F0674"/>
    <w:rsid w:val="003F097E"/>
    <w:rsid w:val="003F1459"/>
    <w:rsid w:val="003F4556"/>
    <w:rsid w:val="00400226"/>
    <w:rsid w:val="00401371"/>
    <w:rsid w:val="00402045"/>
    <w:rsid w:val="00402073"/>
    <w:rsid w:val="004023B2"/>
    <w:rsid w:val="00403091"/>
    <w:rsid w:val="00404482"/>
    <w:rsid w:val="00404A5D"/>
    <w:rsid w:val="00406092"/>
    <w:rsid w:val="0041131F"/>
    <w:rsid w:val="00411D94"/>
    <w:rsid w:val="00411E52"/>
    <w:rsid w:val="00412075"/>
    <w:rsid w:val="00412313"/>
    <w:rsid w:val="00412BD0"/>
    <w:rsid w:val="00412FED"/>
    <w:rsid w:val="004136DB"/>
    <w:rsid w:val="004139B0"/>
    <w:rsid w:val="00413FA7"/>
    <w:rsid w:val="00416C5E"/>
    <w:rsid w:val="00423F6E"/>
    <w:rsid w:val="00424B67"/>
    <w:rsid w:val="00426C57"/>
    <w:rsid w:val="0043351B"/>
    <w:rsid w:val="00435F48"/>
    <w:rsid w:val="00440115"/>
    <w:rsid w:val="00441275"/>
    <w:rsid w:val="004413DA"/>
    <w:rsid w:val="004421FD"/>
    <w:rsid w:val="00443E13"/>
    <w:rsid w:val="00446B73"/>
    <w:rsid w:val="00450850"/>
    <w:rsid w:val="00450F8C"/>
    <w:rsid w:val="00455671"/>
    <w:rsid w:val="004567A6"/>
    <w:rsid w:val="00457457"/>
    <w:rsid w:val="004576FB"/>
    <w:rsid w:val="00457C1E"/>
    <w:rsid w:val="00460D40"/>
    <w:rsid w:val="004611D6"/>
    <w:rsid w:val="00461E2F"/>
    <w:rsid w:val="004642F0"/>
    <w:rsid w:val="004660BF"/>
    <w:rsid w:val="00470D59"/>
    <w:rsid w:val="0047300C"/>
    <w:rsid w:val="00473869"/>
    <w:rsid w:val="004740D5"/>
    <w:rsid w:val="004765D4"/>
    <w:rsid w:val="004777FF"/>
    <w:rsid w:val="00481AD5"/>
    <w:rsid w:val="00482036"/>
    <w:rsid w:val="00483799"/>
    <w:rsid w:val="00490FDD"/>
    <w:rsid w:val="0049262F"/>
    <w:rsid w:val="00496900"/>
    <w:rsid w:val="00497977"/>
    <w:rsid w:val="004A3A5A"/>
    <w:rsid w:val="004A42E4"/>
    <w:rsid w:val="004A4FEF"/>
    <w:rsid w:val="004A594F"/>
    <w:rsid w:val="004B3A03"/>
    <w:rsid w:val="004B42D5"/>
    <w:rsid w:val="004B7C81"/>
    <w:rsid w:val="004B7D9C"/>
    <w:rsid w:val="004C1734"/>
    <w:rsid w:val="004C3E20"/>
    <w:rsid w:val="004C68DB"/>
    <w:rsid w:val="004C7598"/>
    <w:rsid w:val="004D0A3C"/>
    <w:rsid w:val="004D11C5"/>
    <w:rsid w:val="004D1655"/>
    <w:rsid w:val="004D1BFA"/>
    <w:rsid w:val="004D2D6B"/>
    <w:rsid w:val="004D5482"/>
    <w:rsid w:val="004D7C5C"/>
    <w:rsid w:val="004E1BCC"/>
    <w:rsid w:val="004E39FD"/>
    <w:rsid w:val="004E57DB"/>
    <w:rsid w:val="004E6392"/>
    <w:rsid w:val="004E79B6"/>
    <w:rsid w:val="004F1C65"/>
    <w:rsid w:val="004F1D01"/>
    <w:rsid w:val="004F274A"/>
    <w:rsid w:val="004F42B7"/>
    <w:rsid w:val="004F5948"/>
    <w:rsid w:val="004F68E5"/>
    <w:rsid w:val="004F6EB6"/>
    <w:rsid w:val="004F6F28"/>
    <w:rsid w:val="004F74CC"/>
    <w:rsid w:val="00500284"/>
    <w:rsid w:val="005031EC"/>
    <w:rsid w:val="00503697"/>
    <w:rsid w:val="005055B9"/>
    <w:rsid w:val="005055E3"/>
    <w:rsid w:val="00510FFB"/>
    <w:rsid w:val="0051138A"/>
    <w:rsid w:val="00511CFC"/>
    <w:rsid w:val="00512516"/>
    <w:rsid w:val="005134BE"/>
    <w:rsid w:val="0051393E"/>
    <w:rsid w:val="005203F3"/>
    <w:rsid w:val="00523A29"/>
    <w:rsid w:val="00524D8A"/>
    <w:rsid w:val="00524EF8"/>
    <w:rsid w:val="0052605E"/>
    <w:rsid w:val="005303C5"/>
    <w:rsid w:val="0053097F"/>
    <w:rsid w:val="00534163"/>
    <w:rsid w:val="00536032"/>
    <w:rsid w:val="00536C7A"/>
    <w:rsid w:val="00540DAC"/>
    <w:rsid w:val="005413BA"/>
    <w:rsid w:val="00542550"/>
    <w:rsid w:val="00542AE6"/>
    <w:rsid w:val="00542E06"/>
    <w:rsid w:val="00542E5C"/>
    <w:rsid w:val="005435F8"/>
    <w:rsid w:val="0054519F"/>
    <w:rsid w:val="00545EC1"/>
    <w:rsid w:val="00550C8A"/>
    <w:rsid w:val="005510A5"/>
    <w:rsid w:val="00551578"/>
    <w:rsid w:val="00551F8C"/>
    <w:rsid w:val="00552F25"/>
    <w:rsid w:val="0055568A"/>
    <w:rsid w:val="005567EA"/>
    <w:rsid w:val="00556B9F"/>
    <w:rsid w:val="0056119C"/>
    <w:rsid w:val="005641F0"/>
    <w:rsid w:val="00564F76"/>
    <w:rsid w:val="00565B16"/>
    <w:rsid w:val="00565BF8"/>
    <w:rsid w:val="005660B6"/>
    <w:rsid w:val="005672AB"/>
    <w:rsid w:val="005720D4"/>
    <w:rsid w:val="0057259E"/>
    <w:rsid w:val="00577D9B"/>
    <w:rsid w:val="00583262"/>
    <w:rsid w:val="0058392C"/>
    <w:rsid w:val="00584A2F"/>
    <w:rsid w:val="00584C56"/>
    <w:rsid w:val="005900B8"/>
    <w:rsid w:val="00590DA4"/>
    <w:rsid w:val="005916CF"/>
    <w:rsid w:val="00592BF6"/>
    <w:rsid w:val="00592EAD"/>
    <w:rsid w:val="005938DF"/>
    <w:rsid w:val="00594906"/>
    <w:rsid w:val="005976F0"/>
    <w:rsid w:val="00597D97"/>
    <w:rsid w:val="005A05A8"/>
    <w:rsid w:val="005A064E"/>
    <w:rsid w:val="005A0FAD"/>
    <w:rsid w:val="005A2466"/>
    <w:rsid w:val="005A2CB8"/>
    <w:rsid w:val="005A31B1"/>
    <w:rsid w:val="005A5AA9"/>
    <w:rsid w:val="005A5CC3"/>
    <w:rsid w:val="005A5F2B"/>
    <w:rsid w:val="005A6071"/>
    <w:rsid w:val="005A6638"/>
    <w:rsid w:val="005A79FA"/>
    <w:rsid w:val="005B26C8"/>
    <w:rsid w:val="005B346D"/>
    <w:rsid w:val="005B45FD"/>
    <w:rsid w:val="005B4955"/>
    <w:rsid w:val="005B4DC5"/>
    <w:rsid w:val="005B4FAD"/>
    <w:rsid w:val="005B69CE"/>
    <w:rsid w:val="005B702C"/>
    <w:rsid w:val="005B7680"/>
    <w:rsid w:val="005C1E13"/>
    <w:rsid w:val="005D017C"/>
    <w:rsid w:val="005D0901"/>
    <w:rsid w:val="005D3048"/>
    <w:rsid w:val="005D395B"/>
    <w:rsid w:val="005D6098"/>
    <w:rsid w:val="005D797A"/>
    <w:rsid w:val="005E00DD"/>
    <w:rsid w:val="005E12A7"/>
    <w:rsid w:val="005E27CC"/>
    <w:rsid w:val="005E3988"/>
    <w:rsid w:val="005E3F6F"/>
    <w:rsid w:val="005E4538"/>
    <w:rsid w:val="005E4910"/>
    <w:rsid w:val="005F0CD9"/>
    <w:rsid w:val="005F372B"/>
    <w:rsid w:val="005F6871"/>
    <w:rsid w:val="005F74A9"/>
    <w:rsid w:val="005F7DD3"/>
    <w:rsid w:val="00600806"/>
    <w:rsid w:val="00602405"/>
    <w:rsid w:val="0060370F"/>
    <w:rsid w:val="00603861"/>
    <w:rsid w:val="00605092"/>
    <w:rsid w:val="006057B2"/>
    <w:rsid w:val="00606D56"/>
    <w:rsid w:val="006107BC"/>
    <w:rsid w:val="00613CC8"/>
    <w:rsid w:val="00613FC2"/>
    <w:rsid w:val="00615899"/>
    <w:rsid w:val="00617938"/>
    <w:rsid w:val="00621626"/>
    <w:rsid w:val="00622260"/>
    <w:rsid w:val="006234F5"/>
    <w:rsid w:val="006236AB"/>
    <w:rsid w:val="00624FB7"/>
    <w:rsid w:val="0062C10E"/>
    <w:rsid w:val="0063240F"/>
    <w:rsid w:val="00634D2E"/>
    <w:rsid w:val="00636027"/>
    <w:rsid w:val="006366D0"/>
    <w:rsid w:val="0063670D"/>
    <w:rsid w:val="0064015D"/>
    <w:rsid w:val="00641866"/>
    <w:rsid w:val="006423D7"/>
    <w:rsid w:val="00642B0C"/>
    <w:rsid w:val="00644F3D"/>
    <w:rsid w:val="00646E47"/>
    <w:rsid w:val="00647934"/>
    <w:rsid w:val="00647CEA"/>
    <w:rsid w:val="00650138"/>
    <w:rsid w:val="00650454"/>
    <w:rsid w:val="006531DB"/>
    <w:rsid w:val="006543F4"/>
    <w:rsid w:val="006555CE"/>
    <w:rsid w:val="0065780F"/>
    <w:rsid w:val="00660DF3"/>
    <w:rsid w:val="006611D6"/>
    <w:rsid w:val="00661D50"/>
    <w:rsid w:val="0066350F"/>
    <w:rsid w:val="00665058"/>
    <w:rsid w:val="00665235"/>
    <w:rsid w:val="00665FF1"/>
    <w:rsid w:val="006720D9"/>
    <w:rsid w:val="0067243D"/>
    <w:rsid w:val="00672604"/>
    <w:rsid w:val="00672DFD"/>
    <w:rsid w:val="006754C1"/>
    <w:rsid w:val="0067598F"/>
    <w:rsid w:val="00675E4D"/>
    <w:rsid w:val="00676330"/>
    <w:rsid w:val="00676E05"/>
    <w:rsid w:val="0068092C"/>
    <w:rsid w:val="00681906"/>
    <w:rsid w:val="00681A28"/>
    <w:rsid w:val="00682840"/>
    <w:rsid w:val="00683040"/>
    <w:rsid w:val="006864F0"/>
    <w:rsid w:val="00686D66"/>
    <w:rsid w:val="00687833"/>
    <w:rsid w:val="00687BD5"/>
    <w:rsid w:val="00687C8D"/>
    <w:rsid w:val="0069100C"/>
    <w:rsid w:val="006918C8"/>
    <w:rsid w:val="00691C84"/>
    <w:rsid w:val="0069299C"/>
    <w:rsid w:val="00696048"/>
    <w:rsid w:val="006A0433"/>
    <w:rsid w:val="006A3162"/>
    <w:rsid w:val="006A33B5"/>
    <w:rsid w:val="006A3D7E"/>
    <w:rsid w:val="006A58CD"/>
    <w:rsid w:val="006A6768"/>
    <w:rsid w:val="006A6DD1"/>
    <w:rsid w:val="006A775A"/>
    <w:rsid w:val="006B0D62"/>
    <w:rsid w:val="006B2652"/>
    <w:rsid w:val="006B2F44"/>
    <w:rsid w:val="006B5394"/>
    <w:rsid w:val="006B5B6E"/>
    <w:rsid w:val="006B674F"/>
    <w:rsid w:val="006B7950"/>
    <w:rsid w:val="006B7B42"/>
    <w:rsid w:val="006C0C1A"/>
    <w:rsid w:val="006C2A44"/>
    <w:rsid w:val="006C2B0E"/>
    <w:rsid w:val="006C371B"/>
    <w:rsid w:val="006C4091"/>
    <w:rsid w:val="006C5BB7"/>
    <w:rsid w:val="006D650D"/>
    <w:rsid w:val="006D6620"/>
    <w:rsid w:val="006D6A77"/>
    <w:rsid w:val="006E0371"/>
    <w:rsid w:val="006E168E"/>
    <w:rsid w:val="006E1729"/>
    <w:rsid w:val="006E1E75"/>
    <w:rsid w:val="006E7A51"/>
    <w:rsid w:val="006F0C77"/>
    <w:rsid w:val="006F0D9A"/>
    <w:rsid w:val="006F2C6E"/>
    <w:rsid w:val="006F302C"/>
    <w:rsid w:val="006F39F5"/>
    <w:rsid w:val="006F40F6"/>
    <w:rsid w:val="006F49A3"/>
    <w:rsid w:val="006F7F51"/>
    <w:rsid w:val="00700136"/>
    <w:rsid w:val="00701580"/>
    <w:rsid w:val="00702155"/>
    <w:rsid w:val="00702A5F"/>
    <w:rsid w:val="007062E1"/>
    <w:rsid w:val="00710012"/>
    <w:rsid w:val="00717C57"/>
    <w:rsid w:val="00717CAB"/>
    <w:rsid w:val="00717DAE"/>
    <w:rsid w:val="007216A4"/>
    <w:rsid w:val="00722562"/>
    <w:rsid w:val="007244EC"/>
    <w:rsid w:val="007249CD"/>
    <w:rsid w:val="00725284"/>
    <w:rsid w:val="007261F6"/>
    <w:rsid w:val="0072695E"/>
    <w:rsid w:val="00731100"/>
    <w:rsid w:val="00735ADA"/>
    <w:rsid w:val="00736585"/>
    <w:rsid w:val="007367AD"/>
    <w:rsid w:val="0073774C"/>
    <w:rsid w:val="007423D2"/>
    <w:rsid w:val="00742731"/>
    <w:rsid w:val="00742BDB"/>
    <w:rsid w:val="0074444E"/>
    <w:rsid w:val="007454D2"/>
    <w:rsid w:val="00746A48"/>
    <w:rsid w:val="00750289"/>
    <w:rsid w:val="00752E8E"/>
    <w:rsid w:val="00754552"/>
    <w:rsid w:val="00754827"/>
    <w:rsid w:val="00754C70"/>
    <w:rsid w:val="00755F3C"/>
    <w:rsid w:val="007570EB"/>
    <w:rsid w:val="007603DB"/>
    <w:rsid w:val="007630AE"/>
    <w:rsid w:val="007637CB"/>
    <w:rsid w:val="00763B6D"/>
    <w:rsid w:val="007643D1"/>
    <w:rsid w:val="007654F0"/>
    <w:rsid w:val="00765631"/>
    <w:rsid w:val="00765761"/>
    <w:rsid w:val="00765906"/>
    <w:rsid w:val="00773D46"/>
    <w:rsid w:val="007752A7"/>
    <w:rsid w:val="007769A1"/>
    <w:rsid w:val="0077748C"/>
    <w:rsid w:val="00781405"/>
    <w:rsid w:val="007821C4"/>
    <w:rsid w:val="007821D0"/>
    <w:rsid w:val="00784BBF"/>
    <w:rsid w:val="00785F27"/>
    <w:rsid w:val="00787B39"/>
    <w:rsid w:val="00790075"/>
    <w:rsid w:val="007927BC"/>
    <w:rsid w:val="0079296E"/>
    <w:rsid w:val="00794B86"/>
    <w:rsid w:val="00796BC0"/>
    <w:rsid w:val="00797014"/>
    <w:rsid w:val="007A3C4A"/>
    <w:rsid w:val="007A4385"/>
    <w:rsid w:val="007A5AE5"/>
    <w:rsid w:val="007A772B"/>
    <w:rsid w:val="007A795B"/>
    <w:rsid w:val="007B2035"/>
    <w:rsid w:val="007B3B87"/>
    <w:rsid w:val="007B5E7C"/>
    <w:rsid w:val="007B765C"/>
    <w:rsid w:val="007B7795"/>
    <w:rsid w:val="007B7896"/>
    <w:rsid w:val="007C17D5"/>
    <w:rsid w:val="007C3A05"/>
    <w:rsid w:val="007C4987"/>
    <w:rsid w:val="007D2785"/>
    <w:rsid w:val="007D354A"/>
    <w:rsid w:val="007D35B0"/>
    <w:rsid w:val="007D3E4E"/>
    <w:rsid w:val="007D436F"/>
    <w:rsid w:val="007D4CA0"/>
    <w:rsid w:val="007D4EE3"/>
    <w:rsid w:val="007D7DDA"/>
    <w:rsid w:val="007D7E9D"/>
    <w:rsid w:val="007E1074"/>
    <w:rsid w:val="007E254B"/>
    <w:rsid w:val="007E27FE"/>
    <w:rsid w:val="007E2B3B"/>
    <w:rsid w:val="007E3A65"/>
    <w:rsid w:val="007E4129"/>
    <w:rsid w:val="007E5C04"/>
    <w:rsid w:val="007E654B"/>
    <w:rsid w:val="007F0400"/>
    <w:rsid w:val="007F116F"/>
    <w:rsid w:val="007F178E"/>
    <w:rsid w:val="007F1B8D"/>
    <w:rsid w:val="007F2552"/>
    <w:rsid w:val="007F2995"/>
    <w:rsid w:val="007F3F52"/>
    <w:rsid w:val="007F40B2"/>
    <w:rsid w:val="007F47C5"/>
    <w:rsid w:val="007F4F96"/>
    <w:rsid w:val="00800669"/>
    <w:rsid w:val="00801A46"/>
    <w:rsid w:val="00801AB2"/>
    <w:rsid w:val="00802FAE"/>
    <w:rsid w:val="008036CA"/>
    <w:rsid w:val="00806B62"/>
    <w:rsid w:val="00807308"/>
    <w:rsid w:val="0081252D"/>
    <w:rsid w:val="008134E7"/>
    <w:rsid w:val="00813AA0"/>
    <w:rsid w:val="00815C6A"/>
    <w:rsid w:val="00816E25"/>
    <w:rsid w:val="008173BD"/>
    <w:rsid w:val="00820824"/>
    <w:rsid w:val="008217F1"/>
    <w:rsid w:val="008315AF"/>
    <w:rsid w:val="00833A0E"/>
    <w:rsid w:val="00834013"/>
    <w:rsid w:val="008371DD"/>
    <w:rsid w:val="008377D2"/>
    <w:rsid w:val="0084025A"/>
    <w:rsid w:val="0084074A"/>
    <w:rsid w:val="00845846"/>
    <w:rsid w:val="0084A51A"/>
    <w:rsid w:val="0084C4A2"/>
    <w:rsid w:val="0085068D"/>
    <w:rsid w:val="00851A6A"/>
    <w:rsid w:val="00856CA7"/>
    <w:rsid w:val="0086224F"/>
    <w:rsid w:val="00864F1A"/>
    <w:rsid w:val="00866C9D"/>
    <w:rsid w:val="0086715B"/>
    <w:rsid w:val="00867471"/>
    <w:rsid w:val="00867AC6"/>
    <w:rsid w:val="00870697"/>
    <w:rsid w:val="00872B87"/>
    <w:rsid w:val="00874AED"/>
    <w:rsid w:val="008764D6"/>
    <w:rsid w:val="0087731B"/>
    <w:rsid w:val="0088191A"/>
    <w:rsid w:val="0088352F"/>
    <w:rsid w:val="00883A80"/>
    <w:rsid w:val="00883E87"/>
    <w:rsid w:val="00884EA6"/>
    <w:rsid w:val="0088683B"/>
    <w:rsid w:val="008879A6"/>
    <w:rsid w:val="0089150E"/>
    <w:rsid w:val="00891541"/>
    <w:rsid w:val="00892027"/>
    <w:rsid w:val="00892D2A"/>
    <w:rsid w:val="00892EFF"/>
    <w:rsid w:val="00894398"/>
    <w:rsid w:val="0089463A"/>
    <w:rsid w:val="008A16A7"/>
    <w:rsid w:val="008A1E12"/>
    <w:rsid w:val="008A301C"/>
    <w:rsid w:val="008A39ED"/>
    <w:rsid w:val="008B1055"/>
    <w:rsid w:val="008B1F37"/>
    <w:rsid w:val="008B29E7"/>
    <w:rsid w:val="008B3507"/>
    <w:rsid w:val="008B51B5"/>
    <w:rsid w:val="008B7478"/>
    <w:rsid w:val="008B76E6"/>
    <w:rsid w:val="008C00C4"/>
    <w:rsid w:val="008C1DDA"/>
    <w:rsid w:val="008C2F23"/>
    <w:rsid w:val="008C3A95"/>
    <w:rsid w:val="008C58D5"/>
    <w:rsid w:val="008C6413"/>
    <w:rsid w:val="008D0883"/>
    <w:rsid w:val="008D0E00"/>
    <w:rsid w:val="008D773A"/>
    <w:rsid w:val="008E0599"/>
    <w:rsid w:val="008E4AF8"/>
    <w:rsid w:val="008E4DE7"/>
    <w:rsid w:val="008E7F8B"/>
    <w:rsid w:val="008F0637"/>
    <w:rsid w:val="008F0A64"/>
    <w:rsid w:val="008F1E07"/>
    <w:rsid w:val="008F3ABD"/>
    <w:rsid w:val="008F50E5"/>
    <w:rsid w:val="008F6BEE"/>
    <w:rsid w:val="00902341"/>
    <w:rsid w:val="00905616"/>
    <w:rsid w:val="00905CB8"/>
    <w:rsid w:val="00905EB8"/>
    <w:rsid w:val="0090744E"/>
    <w:rsid w:val="009074A8"/>
    <w:rsid w:val="0090759F"/>
    <w:rsid w:val="00910A1B"/>
    <w:rsid w:val="0091401D"/>
    <w:rsid w:val="00914438"/>
    <w:rsid w:val="0091449A"/>
    <w:rsid w:val="00915916"/>
    <w:rsid w:val="00915B13"/>
    <w:rsid w:val="00915BEE"/>
    <w:rsid w:val="00916D55"/>
    <w:rsid w:val="00920D2F"/>
    <w:rsid w:val="00921581"/>
    <w:rsid w:val="0092301E"/>
    <w:rsid w:val="009232BD"/>
    <w:rsid w:val="00923CB3"/>
    <w:rsid w:val="00924397"/>
    <w:rsid w:val="00924D66"/>
    <w:rsid w:val="0092643A"/>
    <w:rsid w:val="009268EE"/>
    <w:rsid w:val="009311D1"/>
    <w:rsid w:val="00934358"/>
    <w:rsid w:val="00934718"/>
    <w:rsid w:val="009364BA"/>
    <w:rsid w:val="00944A89"/>
    <w:rsid w:val="009502ED"/>
    <w:rsid w:val="009507C3"/>
    <w:rsid w:val="00950951"/>
    <w:rsid w:val="0095193A"/>
    <w:rsid w:val="009521A9"/>
    <w:rsid w:val="00953ABE"/>
    <w:rsid w:val="00954418"/>
    <w:rsid w:val="00954B7D"/>
    <w:rsid w:val="00954EEF"/>
    <w:rsid w:val="00955149"/>
    <w:rsid w:val="00955783"/>
    <w:rsid w:val="009559D9"/>
    <w:rsid w:val="00955B8A"/>
    <w:rsid w:val="00955FD4"/>
    <w:rsid w:val="00956653"/>
    <w:rsid w:val="00956A2E"/>
    <w:rsid w:val="00957531"/>
    <w:rsid w:val="00957711"/>
    <w:rsid w:val="00957AD0"/>
    <w:rsid w:val="009601FD"/>
    <w:rsid w:val="0096020C"/>
    <w:rsid w:val="0096056B"/>
    <w:rsid w:val="00961D5F"/>
    <w:rsid w:val="00962C9D"/>
    <w:rsid w:val="0096676B"/>
    <w:rsid w:val="009735B0"/>
    <w:rsid w:val="00973F37"/>
    <w:rsid w:val="009742D7"/>
    <w:rsid w:val="00974FC7"/>
    <w:rsid w:val="00975157"/>
    <w:rsid w:val="00976E37"/>
    <w:rsid w:val="00977226"/>
    <w:rsid w:val="00977554"/>
    <w:rsid w:val="00980106"/>
    <w:rsid w:val="00981B2D"/>
    <w:rsid w:val="0098330C"/>
    <w:rsid w:val="00984B8B"/>
    <w:rsid w:val="0099072C"/>
    <w:rsid w:val="0099204A"/>
    <w:rsid w:val="00992058"/>
    <w:rsid w:val="0099298F"/>
    <w:rsid w:val="009934C4"/>
    <w:rsid w:val="00993FB7"/>
    <w:rsid w:val="00994D5C"/>
    <w:rsid w:val="0099629B"/>
    <w:rsid w:val="00996513"/>
    <w:rsid w:val="009A196A"/>
    <w:rsid w:val="009A2005"/>
    <w:rsid w:val="009A4221"/>
    <w:rsid w:val="009A53B3"/>
    <w:rsid w:val="009A6544"/>
    <w:rsid w:val="009B3816"/>
    <w:rsid w:val="009B4A37"/>
    <w:rsid w:val="009B52EC"/>
    <w:rsid w:val="009B7188"/>
    <w:rsid w:val="009B7951"/>
    <w:rsid w:val="009C059A"/>
    <w:rsid w:val="009C0991"/>
    <w:rsid w:val="009C161D"/>
    <w:rsid w:val="009C17DF"/>
    <w:rsid w:val="009C52A6"/>
    <w:rsid w:val="009C5C80"/>
    <w:rsid w:val="009C66C4"/>
    <w:rsid w:val="009C75D7"/>
    <w:rsid w:val="009D0E4C"/>
    <w:rsid w:val="009D16BC"/>
    <w:rsid w:val="009D5E93"/>
    <w:rsid w:val="009E09A3"/>
    <w:rsid w:val="009E0A21"/>
    <w:rsid w:val="009E0FBF"/>
    <w:rsid w:val="009E111D"/>
    <w:rsid w:val="009E13BE"/>
    <w:rsid w:val="009E27F9"/>
    <w:rsid w:val="009E2FBD"/>
    <w:rsid w:val="009E5138"/>
    <w:rsid w:val="009E570D"/>
    <w:rsid w:val="009F210C"/>
    <w:rsid w:val="009F48FD"/>
    <w:rsid w:val="009F4D92"/>
    <w:rsid w:val="009F4DDE"/>
    <w:rsid w:val="009F4F4F"/>
    <w:rsid w:val="009F682B"/>
    <w:rsid w:val="009F74EE"/>
    <w:rsid w:val="00A0228E"/>
    <w:rsid w:val="00A025D8"/>
    <w:rsid w:val="00A05735"/>
    <w:rsid w:val="00A05BE0"/>
    <w:rsid w:val="00A117FE"/>
    <w:rsid w:val="00A12835"/>
    <w:rsid w:val="00A12AB3"/>
    <w:rsid w:val="00A1365F"/>
    <w:rsid w:val="00A14658"/>
    <w:rsid w:val="00A16E99"/>
    <w:rsid w:val="00A20B64"/>
    <w:rsid w:val="00A226DC"/>
    <w:rsid w:val="00A27267"/>
    <w:rsid w:val="00A3083B"/>
    <w:rsid w:val="00A338AA"/>
    <w:rsid w:val="00A35A48"/>
    <w:rsid w:val="00A372F5"/>
    <w:rsid w:val="00A4358B"/>
    <w:rsid w:val="00A44C0E"/>
    <w:rsid w:val="00A467F5"/>
    <w:rsid w:val="00A471FA"/>
    <w:rsid w:val="00A474B9"/>
    <w:rsid w:val="00A47BCC"/>
    <w:rsid w:val="00A51002"/>
    <w:rsid w:val="00A5171E"/>
    <w:rsid w:val="00A52B0D"/>
    <w:rsid w:val="00A53585"/>
    <w:rsid w:val="00A541B2"/>
    <w:rsid w:val="00A55DC0"/>
    <w:rsid w:val="00A55EAA"/>
    <w:rsid w:val="00A574CC"/>
    <w:rsid w:val="00A57A91"/>
    <w:rsid w:val="00A57B8A"/>
    <w:rsid w:val="00A60407"/>
    <w:rsid w:val="00A63DA5"/>
    <w:rsid w:val="00A675FD"/>
    <w:rsid w:val="00A712A0"/>
    <w:rsid w:val="00A753F5"/>
    <w:rsid w:val="00A7618D"/>
    <w:rsid w:val="00A7630B"/>
    <w:rsid w:val="00A8133D"/>
    <w:rsid w:val="00A82A15"/>
    <w:rsid w:val="00A8736A"/>
    <w:rsid w:val="00A87A6C"/>
    <w:rsid w:val="00A9136A"/>
    <w:rsid w:val="00A91B00"/>
    <w:rsid w:val="00A96DBF"/>
    <w:rsid w:val="00AA092C"/>
    <w:rsid w:val="00AA0CB3"/>
    <w:rsid w:val="00AA2570"/>
    <w:rsid w:val="00AA3F73"/>
    <w:rsid w:val="00AA4425"/>
    <w:rsid w:val="00AA7176"/>
    <w:rsid w:val="00AB07D5"/>
    <w:rsid w:val="00AB2AA1"/>
    <w:rsid w:val="00AC0CF1"/>
    <w:rsid w:val="00AC30D2"/>
    <w:rsid w:val="00AC4B4A"/>
    <w:rsid w:val="00AD111E"/>
    <w:rsid w:val="00AD3C51"/>
    <w:rsid w:val="00AD4D2E"/>
    <w:rsid w:val="00AD7C80"/>
    <w:rsid w:val="00AE00A6"/>
    <w:rsid w:val="00AE1E93"/>
    <w:rsid w:val="00AE299E"/>
    <w:rsid w:val="00AE3975"/>
    <w:rsid w:val="00AE39F5"/>
    <w:rsid w:val="00AE3D5D"/>
    <w:rsid w:val="00AE5442"/>
    <w:rsid w:val="00AE741E"/>
    <w:rsid w:val="00AE7DDE"/>
    <w:rsid w:val="00AF1722"/>
    <w:rsid w:val="00AF1F1E"/>
    <w:rsid w:val="00AF5A0E"/>
    <w:rsid w:val="00B01875"/>
    <w:rsid w:val="00B020B6"/>
    <w:rsid w:val="00B0263A"/>
    <w:rsid w:val="00B03A5D"/>
    <w:rsid w:val="00B05F83"/>
    <w:rsid w:val="00B06798"/>
    <w:rsid w:val="00B06908"/>
    <w:rsid w:val="00B06AAC"/>
    <w:rsid w:val="00B06EFE"/>
    <w:rsid w:val="00B07B68"/>
    <w:rsid w:val="00B07F1A"/>
    <w:rsid w:val="00B12209"/>
    <w:rsid w:val="00B12543"/>
    <w:rsid w:val="00B140D6"/>
    <w:rsid w:val="00B14943"/>
    <w:rsid w:val="00B14DC2"/>
    <w:rsid w:val="00B15416"/>
    <w:rsid w:val="00B16E1E"/>
    <w:rsid w:val="00B1700B"/>
    <w:rsid w:val="00B177C9"/>
    <w:rsid w:val="00B22395"/>
    <w:rsid w:val="00B23BAB"/>
    <w:rsid w:val="00B260E5"/>
    <w:rsid w:val="00B3082D"/>
    <w:rsid w:val="00B31AB9"/>
    <w:rsid w:val="00B32497"/>
    <w:rsid w:val="00B33FB9"/>
    <w:rsid w:val="00B34389"/>
    <w:rsid w:val="00B35B1A"/>
    <w:rsid w:val="00B37E4E"/>
    <w:rsid w:val="00B41E97"/>
    <w:rsid w:val="00B4266B"/>
    <w:rsid w:val="00B44C5C"/>
    <w:rsid w:val="00B4559B"/>
    <w:rsid w:val="00B5168A"/>
    <w:rsid w:val="00B52C35"/>
    <w:rsid w:val="00B53CE0"/>
    <w:rsid w:val="00B549D5"/>
    <w:rsid w:val="00B56794"/>
    <w:rsid w:val="00B57C7C"/>
    <w:rsid w:val="00B615BF"/>
    <w:rsid w:val="00B621F8"/>
    <w:rsid w:val="00B62311"/>
    <w:rsid w:val="00B66A7E"/>
    <w:rsid w:val="00B676A5"/>
    <w:rsid w:val="00B715B7"/>
    <w:rsid w:val="00B73C77"/>
    <w:rsid w:val="00B781AE"/>
    <w:rsid w:val="00B82C09"/>
    <w:rsid w:val="00B850F1"/>
    <w:rsid w:val="00B8516A"/>
    <w:rsid w:val="00B852F2"/>
    <w:rsid w:val="00B85B34"/>
    <w:rsid w:val="00B865E4"/>
    <w:rsid w:val="00B869E2"/>
    <w:rsid w:val="00B9088D"/>
    <w:rsid w:val="00B90FFE"/>
    <w:rsid w:val="00B913CE"/>
    <w:rsid w:val="00B939CE"/>
    <w:rsid w:val="00B9454B"/>
    <w:rsid w:val="00B95538"/>
    <w:rsid w:val="00B962F5"/>
    <w:rsid w:val="00B96C38"/>
    <w:rsid w:val="00B96F33"/>
    <w:rsid w:val="00B9783D"/>
    <w:rsid w:val="00BA2B21"/>
    <w:rsid w:val="00BA2EF7"/>
    <w:rsid w:val="00BA44D3"/>
    <w:rsid w:val="00BA7069"/>
    <w:rsid w:val="00BA7D22"/>
    <w:rsid w:val="00BB1AE7"/>
    <w:rsid w:val="00BB1B1B"/>
    <w:rsid w:val="00BB1D6C"/>
    <w:rsid w:val="00BB4DF7"/>
    <w:rsid w:val="00BB513E"/>
    <w:rsid w:val="00BB56B8"/>
    <w:rsid w:val="00BB6994"/>
    <w:rsid w:val="00BB725A"/>
    <w:rsid w:val="00BB792C"/>
    <w:rsid w:val="00BC0AEE"/>
    <w:rsid w:val="00BC2AD1"/>
    <w:rsid w:val="00BC3338"/>
    <w:rsid w:val="00BC4CD3"/>
    <w:rsid w:val="00BC509F"/>
    <w:rsid w:val="00BC524C"/>
    <w:rsid w:val="00BC56D7"/>
    <w:rsid w:val="00BC64A2"/>
    <w:rsid w:val="00BC79E1"/>
    <w:rsid w:val="00BD0E2D"/>
    <w:rsid w:val="00BD2123"/>
    <w:rsid w:val="00BD4AF4"/>
    <w:rsid w:val="00BD641D"/>
    <w:rsid w:val="00BD6C71"/>
    <w:rsid w:val="00BE0253"/>
    <w:rsid w:val="00BE23CB"/>
    <w:rsid w:val="00BE283F"/>
    <w:rsid w:val="00BE4E9C"/>
    <w:rsid w:val="00BE70DA"/>
    <w:rsid w:val="00BE7943"/>
    <w:rsid w:val="00BF1556"/>
    <w:rsid w:val="00BF2FDE"/>
    <w:rsid w:val="00BF48C4"/>
    <w:rsid w:val="00BF50AB"/>
    <w:rsid w:val="00BF636A"/>
    <w:rsid w:val="00BF6942"/>
    <w:rsid w:val="00BF7345"/>
    <w:rsid w:val="00C0066F"/>
    <w:rsid w:val="00C01ABF"/>
    <w:rsid w:val="00C024B4"/>
    <w:rsid w:val="00C031C4"/>
    <w:rsid w:val="00C04AA7"/>
    <w:rsid w:val="00C06105"/>
    <w:rsid w:val="00C064DB"/>
    <w:rsid w:val="00C112DD"/>
    <w:rsid w:val="00C1364C"/>
    <w:rsid w:val="00C2018A"/>
    <w:rsid w:val="00C20F5D"/>
    <w:rsid w:val="00C215F5"/>
    <w:rsid w:val="00C22693"/>
    <w:rsid w:val="00C22978"/>
    <w:rsid w:val="00C237AF"/>
    <w:rsid w:val="00C248CA"/>
    <w:rsid w:val="00C24A15"/>
    <w:rsid w:val="00C25474"/>
    <w:rsid w:val="00C263AA"/>
    <w:rsid w:val="00C26D0B"/>
    <w:rsid w:val="00C2714B"/>
    <w:rsid w:val="00C34972"/>
    <w:rsid w:val="00C3594B"/>
    <w:rsid w:val="00C37099"/>
    <w:rsid w:val="00C3732E"/>
    <w:rsid w:val="00C375CC"/>
    <w:rsid w:val="00C416A5"/>
    <w:rsid w:val="00C41BCE"/>
    <w:rsid w:val="00C420FE"/>
    <w:rsid w:val="00C430EB"/>
    <w:rsid w:val="00C43B12"/>
    <w:rsid w:val="00C44A6A"/>
    <w:rsid w:val="00C45023"/>
    <w:rsid w:val="00C459B3"/>
    <w:rsid w:val="00C47879"/>
    <w:rsid w:val="00C5207E"/>
    <w:rsid w:val="00C5211D"/>
    <w:rsid w:val="00C5347E"/>
    <w:rsid w:val="00C559FE"/>
    <w:rsid w:val="00C565FB"/>
    <w:rsid w:val="00C66FED"/>
    <w:rsid w:val="00C72A40"/>
    <w:rsid w:val="00C73E07"/>
    <w:rsid w:val="00C74212"/>
    <w:rsid w:val="00C75E42"/>
    <w:rsid w:val="00C765FA"/>
    <w:rsid w:val="00C800AC"/>
    <w:rsid w:val="00C81296"/>
    <w:rsid w:val="00C8283E"/>
    <w:rsid w:val="00C82CF8"/>
    <w:rsid w:val="00C82F19"/>
    <w:rsid w:val="00C834FE"/>
    <w:rsid w:val="00C86907"/>
    <w:rsid w:val="00C87734"/>
    <w:rsid w:val="00C91126"/>
    <w:rsid w:val="00C9144B"/>
    <w:rsid w:val="00C92226"/>
    <w:rsid w:val="00C951DD"/>
    <w:rsid w:val="00C95277"/>
    <w:rsid w:val="00C95919"/>
    <w:rsid w:val="00C95CCA"/>
    <w:rsid w:val="00CA0A63"/>
    <w:rsid w:val="00CA7C2B"/>
    <w:rsid w:val="00CB12D1"/>
    <w:rsid w:val="00CB252C"/>
    <w:rsid w:val="00CB37FF"/>
    <w:rsid w:val="00CC071E"/>
    <w:rsid w:val="00CC351B"/>
    <w:rsid w:val="00CC359B"/>
    <w:rsid w:val="00CC4162"/>
    <w:rsid w:val="00CC434F"/>
    <w:rsid w:val="00CC5960"/>
    <w:rsid w:val="00CC7CB5"/>
    <w:rsid w:val="00CD0671"/>
    <w:rsid w:val="00CD0E61"/>
    <w:rsid w:val="00CD1571"/>
    <w:rsid w:val="00CD1B37"/>
    <w:rsid w:val="00CD3346"/>
    <w:rsid w:val="00CD5A5C"/>
    <w:rsid w:val="00CE1B38"/>
    <w:rsid w:val="00CE3134"/>
    <w:rsid w:val="00CE5612"/>
    <w:rsid w:val="00CE5F48"/>
    <w:rsid w:val="00CE7652"/>
    <w:rsid w:val="00CE79E1"/>
    <w:rsid w:val="00CF0C52"/>
    <w:rsid w:val="00CF1301"/>
    <w:rsid w:val="00CF1F5F"/>
    <w:rsid w:val="00CF2243"/>
    <w:rsid w:val="00CF30B1"/>
    <w:rsid w:val="00CF4CD3"/>
    <w:rsid w:val="00CF6DB6"/>
    <w:rsid w:val="00D00442"/>
    <w:rsid w:val="00D00E32"/>
    <w:rsid w:val="00D01A4B"/>
    <w:rsid w:val="00D03918"/>
    <w:rsid w:val="00D07E7F"/>
    <w:rsid w:val="00D11C85"/>
    <w:rsid w:val="00D13EC1"/>
    <w:rsid w:val="00D16F88"/>
    <w:rsid w:val="00D20069"/>
    <w:rsid w:val="00D24692"/>
    <w:rsid w:val="00D262EF"/>
    <w:rsid w:val="00D2639C"/>
    <w:rsid w:val="00D27D7C"/>
    <w:rsid w:val="00D3321F"/>
    <w:rsid w:val="00D33C36"/>
    <w:rsid w:val="00D368E5"/>
    <w:rsid w:val="00D40BF3"/>
    <w:rsid w:val="00D418E6"/>
    <w:rsid w:val="00D41970"/>
    <w:rsid w:val="00D41A19"/>
    <w:rsid w:val="00D41ADF"/>
    <w:rsid w:val="00D429CE"/>
    <w:rsid w:val="00D44B0D"/>
    <w:rsid w:val="00D46D29"/>
    <w:rsid w:val="00D47C96"/>
    <w:rsid w:val="00D526BD"/>
    <w:rsid w:val="00D52E6F"/>
    <w:rsid w:val="00D546B8"/>
    <w:rsid w:val="00D55A21"/>
    <w:rsid w:val="00D56794"/>
    <w:rsid w:val="00D60C2D"/>
    <w:rsid w:val="00D60FA4"/>
    <w:rsid w:val="00D6120D"/>
    <w:rsid w:val="00D61782"/>
    <w:rsid w:val="00D67F05"/>
    <w:rsid w:val="00D714D1"/>
    <w:rsid w:val="00D71E20"/>
    <w:rsid w:val="00D72AC7"/>
    <w:rsid w:val="00D74C9B"/>
    <w:rsid w:val="00D76FE7"/>
    <w:rsid w:val="00D7740E"/>
    <w:rsid w:val="00D77DBA"/>
    <w:rsid w:val="00D80AC9"/>
    <w:rsid w:val="00D81BD4"/>
    <w:rsid w:val="00D824F8"/>
    <w:rsid w:val="00D82C93"/>
    <w:rsid w:val="00D85CAA"/>
    <w:rsid w:val="00D86C68"/>
    <w:rsid w:val="00D914FC"/>
    <w:rsid w:val="00D92DB6"/>
    <w:rsid w:val="00D94E86"/>
    <w:rsid w:val="00DA2525"/>
    <w:rsid w:val="00DA484C"/>
    <w:rsid w:val="00DA6C97"/>
    <w:rsid w:val="00DB12A6"/>
    <w:rsid w:val="00DC063C"/>
    <w:rsid w:val="00DC0AE3"/>
    <w:rsid w:val="00DC4ED7"/>
    <w:rsid w:val="00DD107E"/>
    <w:rsid w:val="00DD10DA"/>
    <w:rsid w:val="00DD529B"/>
    <w:rsid w:val="00DD537F"/>
    <w:rsid w:val="00DE03ED"/>
    <w:rsid w:val="00DE424F"/>
    <w:rsid w:val="00DE43B9"/>
    <w:rsid w:val="00DE4A57"/>
    <w:rsid w:val="00DE4A68"/>
    <w:rsid w:val="00DE7C0C"/>
    <w:rsid w:val="00DF0B08"/>
    <w:rsid w:val="00DF4D0A"/>
    <w:rsid w:val="00DF5C10"/>
    <w:rsid w:val="00DF5FBA"/>
    <w:rsid w:val="00DF6812"/>
    <w:rsid w:val="00DF73B0"/>
    <w:rsid w:val="00DF790B"/>
    <w:rsid w:val="00DF79DF"/>
    <w:rsid w:val="00E004AB"/>
    <w:rsid w:val="00E10A63"/>
    <w:rsid w:val="00E1113D"/>
    <w:rsid w:val="00E147A8"/>
    <w:rsid w:val="00E1519B"/>
    <w:rsid w:val="00E1527E"/>
    <w:rsid w:val="00E1537D"/>
    <w:rsid w:val="00E15479"/>
    <w:rsid w:val="00E17BED"/>
    <w:rsid w:val="00E23147"/>
    <w:rsid w:val="00E23E90"/>
    <w:rsid w:val="00E243FB"/>
    <w:rsid w:val="00E25362"/>
    <w:rsid w:val="00E25454"/>
    <w:rsid w:val="00E27B16"/>
    <w:rsid w:val="00E27FC1"/>
    <w:rsid w:val="00E32EF7"/>
    <w:rsid w:val="00E34CB9"/>
    <w:rsid w:val="00E35ED2"/>
    <w:rsid w:val="00E46FA7"/>
    <w:rsid w:val="00E4780D"/>
    <w:rsid w:val="00E56EA6"/>
    <w:rsid w:val="00E601C9"/>
    <w:rsid w:val="00E61989"/>
    <w:rsid w:val="00E654C1"/>
    <w:rsid w:val="00E65A79"/>
    <w:rsid w:val="00E65C13"/>
    <w:rsid w:val="00E66A31"/>
    <w:rsid w:val="00E70873"/>
    <w:rsid w:val="00E72115"/>
    <w:rsid w:val="00E73360"/>
    <w:rsid w:val="00E741D0"/>
    <w:rsid w:val="00E75EEF"/>
    <w:rsid w:val="00E83FAA"/>
    <w:rsid w:val="00E85F33"/>
    <w:rsid w:val="00E868C8"/>
    <w:rsid w:val="00E870FE"/>
    <w:rsid w:val="00E876FF"/>
    <w:rsid w:val="00E91278"/>
    <w:rsid w:val="00E91574"/>
    <w:rsid w:val="00E91BEB"/>
    <w:rsid w:val="00E91DC4"/>
    <w:rsid w:val="00E9299D"/>
    <w:rsid w:val="00E92DFF"/>
    <w:rsid w:val="00E9382E"/>
    <w:rsid w:val="00E95426"/>
    <w:rsid w:val="00E954DC"/>
    <w:rsid w:val="00E96769"/>
    <w:rsid w:val="00E9773F"/>
    <w:rsid w:val="00EA107B"/>
    <w:rsid w:val="00EA1B23"/>
    <w:rsid w:val="00EA343B"/>
    <w:rsid w:val="00EA6738"/>
    <w:rsid w:val="00EB07D2"/>
    <w:rsid w:val="00EB1E52"/>
    <w:rsid w:val="00EB5DD1"/>
    <w:rsid w:val="00EC0226"/>
    <w:rsid w:val="00EC0B77"/>
    <w:rsid w:val="00EC14ED"/>
    <w:rsid w:val="00EC437D"/>
    <w:rsid w:val="00EC461F"/>
    <w:rsid w:val="00EC49FE"/>
    <w:rsid w:val="00EC5C0B"/>
    <w:rsid w:val="00EC7981"/>
    <w:rsid w:val="00ED04CE"/>
    <w:rsid w:val="00ED2192"/>
    <w:rsid w:val="00ED2782"/>
    <w:rsid w:val="00ED3EF0"/>
    <w:rsid w:val="00EE0437"/>
    <w:rsid w:val="00EE1178"/>
    <w:rsid w:val="00EE32D9"/>
    <w:rsid w:val="00EE4C6F"/>
    <w:rsid w:val="00EE53D0"/>
    <w:rsid w:val="00EE56C3"/>
    <w:rsid w:val="00EE6567"/>
    <w:rsid w:val="00EE67FF"/>
    <w:rsid w:val="00EE6BA6"/>
    <w:rsid w:val="00EE70EF"/>
    <w:rsid w:val="00EE7687"/>
    <w:rsid w:val="00EF2375"/>
    <w:rsid w:val="00EF403B"/>
    <w:rsid w:val="00EF46DB"/>
    <w:rsid w:val="00EF5AC6"/>
    <w:rsid w:val="00EF737D"/>
    <w:rsid w:val="00EF798B"/>
    <w:rsid w:val="00F00075"/>
    <w:rsid w:val="00F00CF0"/>
    <w:rsid w:val="00F017D7"/>
    <w:rsid w:val="00F01A8F"/>
    <w:rsid w:val="00F02344"/>
    <w:rsid w:val="00F079A7"/>
    <w:rsid w:val="00F1034D"/>
    <w:rsid w:val="00F11876"/>
    <w:rsid w:val="00F12872"/>
    <w:rsid w:val="00F145EA"/>
    <w:rsid w:val="00F174B9"/>
    <w:rsid w:val="00F17693"/>
    <w:rsid w:val="00F17CD3"/>
    <w:rsid w:val="00F23143"/>
    <w:rsid w:val="00F24DDF"/>
    <w:rsid w:val="00F254A2"/>
    <w:rsid w:val="00F25FE8"/>
    <w:rsid w:val="00F261C5"/>
    <w:rsid w:val="00F264C1"/>
    <w:rsid w:val="00F273E6"/>
    <w:rsid w:val="00F30647"/>
    <w:rsid w:val="00F30B1A"/>
    <w:rsid w:val="00F30DEA"/>
    <w:rsid w:val="00F31074"/>
    <w:rsid w:val="00F406C5"/>
    <w:rsid w:val="00F418C9"/>
    <w:rsid w:val="00F4277C"/>
    <w:rsid w:val="00F42B56"/>
    <w:rsid w:val="00F42E39"/>
    <w:rsid w:val="00F4307B"/>
    <w:rsid w:val="00F44010"/>
    <w:rsid w:val="00F440E7"/>
    <w:rsid w:val="00F50A0F"/>
    <w:rsid w:val="00F56A20"/>
    <w:rsid w:val="00F6104D"/>
    <w:rsid w:val="00F63357"/>
    <w:rsid w:val="00F6366F"/>
    <w:rsid w:val="00F63B03"/>
    <w:rsid w:val="00F67E52"/>
    <w:rsid w:val="00F74A2E"/>
    <w:rsid w:val="00F77BB0"/>
    <w:rsid w:val="00F808AD"/>
    <w:rsid w:val="00F81D51"/>
    <w:rsid w:val="00F82B3A"/>
    <w:rsid w:val="00F85B9A"/>
    <w:rsid w:val="00F85BA7"/>
    <w:rsid w:val="00F865E2"/>
    <w:rsid w:val="00F86EC1"/>
    <w:rsid w:val="00F925CC"/>
    <w:rsid w:val="00F951E4"/>
    <w:rsid w:val="00F95ED4"/>
    <w:rsid w:val="00F965D1"/>
    <w:rsid w:val="00F966A4"/>
    <w:rsid w:val="00FA312D"/>
    <w:rsid w:val="00FB11FB"/>
    <w:rsid w:val="00FB2476"/>
    <w:rsid w:val="00FB3E2F"/>
    <w:rsid w:val="00FB7238"/>
    <w:rsid w:val="00FB79D8"/>
    <w:rsid w:val="00FC32B1"/>
    <w:rsid w:val="00FC4CC4"/>
    <w:rsid w:val="00FC7DF4"/>
    <w:rsid w:val="00FD13F5"/>
    <w:rsid w:val="00FD1BD6"/>
    <w:rsid w:val="00FD2B83"/>
    <w:rsid w:val="00FD36A8"/>
    <w:rsid w:val="00FD3F0A"/>
    <w:rsid w:val="00FD4E8E"/>
    <w:rsid w:val="00FD5211"/>
    <w:rsid w:val="00FE0942"/>
    <w:rsid w:val="00FE35D1"/>
    <w:rsid w:val="00FE3F3C"/>
    <w:rsid w:val="00FE6111"/>
    <w:rsid w:val="00FE64A9"/>
    <w:rsid w:val="00FF11C6"/>
    <w:rsid w:val="00FF1B4C"/>
    <w:rsid w:val="00FF2F6F"/>
    <w:rsid w:val="00FF373F"/>
    <w:rsid w:val="00FF4308"/>
    <w:rsid w:val="00FF4922"/>
    <w:rsid w:val="00FF5410"/>
    <w:rsid w:val="00FF650D"/>
    <w:rsid w:val="00FF6894"/>
    <w:rsid w:val="00FF72ED"/>
    <w:rsid w:val="010581DD"/>
    <w:rsid w:val="010898D5"/>
    <w:rsid w:val="0131FDB8"/>
    <w:rsid w:val="0155EC89"/>
    <w:rsid w:val="01593C5F"/>
    <w:rsid w:val="015F6831"/>
    <w:rsid w:val="0165BC02"/>
    <w:rsid w:val="0168EDC8"/>
    <w:rsid w:val="016FC18E"/>
    <w:rsid w:val="017DF1DD"/>
    <w:rsid w:val="01903909"/>
    <w:rsid w:val="0195EB4A"/>
    <w:rsid w:val="01FA638A"/>
    <w:rsid w:val="020C0308"/>
    <w:rsid w:val="020F9A70"/>
    <w:rsid w:val="0219E4DB"/>
    <w:rsid w:val="022295B3"/>
    <w:rsid w:val="02249E85"/>
    <w:rsid w:val="024E2826"/>
    <w:rsid w:val="024EAC4D"/>
    <w:rsid w:val="025ABEE2"/>
    <w:rsid w:val="025B3753"/>
    <w:rsid w:val="025F4674"/>
    <w:rsid w:val="02AAF4FB"/>
    <w:rsid w:val="02CB4B2D"/>
    <w:rsid w:val="02F0518C"/>
    <w:rsid w:val="03934431"/>
    <w:rsid w:val="03A71956"/>
    <w:rsid w:val="03AE5F2E"/>
    <w:rsid w:val="03C68B6C"/>
    <w:rsid w:val="03CCFF8A"/>
    <w:rsid w:val="03D43A6E"/>
    <w:rsid w:val="03DE99E0"/>
    <w:rsid w:val="03E5D9EC"/>
    <w:rsid w:val="03EF025D"/>
    <w:rsid w:val="040AA987"/>
    <w:rsid w:val="04166ED6"/>
    <w:rsid w:val="044C5F00"/>
    <w:rsid w:val="046D0543"/>
    <w:rsid w:val="04902894"/>
    <w:rsid w:val="049DB95B"/>
    <w:rsid w:val="04A326A9"/>
    <w:rsid w:val="04A4EF40"/>
    <w:rsid w:val="04B0D740"/>
    <w:rsid w:val="04E219DA"/>
    <w:rsid w:val="04E6F675"/>
    <w:rsid w:val="0523F9C8"/>
    <w:rsid w:val="05703CA5"/>
    <w:rsid w:val="05892A21"/>
    <w:rsid w:val="05AD246E"/>
    <w:rsid w:val="05BFB0D0"/>
    <w:rsid w:val="05C912B7"/>
    <w:rsid w:val="05EDA261"/>
    <w:rsid w:val="061A9968"/>
    <w:rsid w:val="0665F7D6"/>
    <w:rsid w:val="067D50BB"/>
    <w:rsid w:val="067D5BEC"/>
    <w:rsid w:val="06A28F5F"/>
    <w:rsid w:val="06A8D3EC"/>
    <w:rsid w:val="06B95F05"/>
    <w:rsid w:val="06BCFF3D"/>
    <w:rsid w:val="06D6CBEA"/>
    <w:rsid w:val="06D7EC47"/>
    <w:rsid w:val="06EBFE3B"/>
    <w:rsid w:val="0705BEAA"/>
    <w:rsid w:val="0726A821"/>
    <w:rsid w:val="0738413A"/>
    <w:rsid w:val="07430082"/>
    <w:rsid w:val="07523D7D"/>
    <w:rsid w:val="075B76C3"/>
    <w:rsid w:val="075F179E"/>
    <w:rsid w:val="07637DF2"/>
    <w:rsid w:val="0776DE3A"/>
    <w:rsid w:val="07861665"/>
    <w:rsid w:val="07B48F51"/>
    <w:rsid w:val="07B669C9"/>
    <w:rsid w:val="07C7086C"/>
    <w:rsid w:val="07E9A78C"/>
    <w:rsid w:val="07F3F1F7"/>
    <w:rsid w:val="07F4C5C3"/>
    <w:rsid w:val="07FCC54C"/>
    <w:rsid w:val="080469E5"/>
    <w:rsid w:val="085F2D70"/>
    <w:rsid w:val="08824D03"/>
    <w:rsid w:val="08977C14"/>
    <w:rsid w:val="08CD212F"/>
    <w:rsid w:val="08E25815"/>
    <w:rsid w:val="08FE5970"/>
    <w:rsid w:val="093B28CC"/>
    <w:rsid w:val="0945B0A0"/>
    <w:rsid w:val="0947F812"/>
    <w:rsid w:val="09523A2A"/>
    <w:rsid w:val="09580A31"/>
    <w:rsid w:val="096399B7"/>
    <w:rsid w:val="096EB213"/>
    <w:rsid w:val="09766CC8"/>
    <w:rsid w:val="097DB2A0"/>
    <w:rsid w:val="098E5ADD"/>
    <w:rsid w:val="09A9BE01"/>
    <w:rsid w:val="09BE8F45"/>
    <w:rsid w:val="09C5E7D6"/>
    <w:rsid w:val="09E29A1F"/>
    <w:rsid w:val="09E658B8"/>
    <w:rsid w:val="09F92B4F"/>
    <w:rsid w:val="09FDCFAC"/>
    <w:rsid w:val="0A0F0584"/>
    <w:rsid w:val="0A1CED8F"/>
    <w:rsid w:val="0A3C58B5"/>
    <w:rsid w:val="0A46F62E"/>
    <w:rsid w:val="0A5D0609"/>
    <w:rsid w:val="0A8A1AB9"/>
    <w:rsid w:val="0A8B506B"/>
    <w:rsid w:val="0A9862F0"/>
    <w:rsid w:val="0AEEFB51"/>
    <w:rsid w:val="0AFE828F"/>
    <w:rsid w:val="0AFF6A18"/>
    <w:rsid w:val="0B170381"/>
    <w:rsid w:val="0B3D79CE"/>
    <w:rsid w:val="0B47BA0B"/>
    <w:rsid w:val="0B4B0486"/>
    <w:rsid w:val="0B4F41EF"/>
    <w:rsid w:val="0B513FCB"/>
    <w:rsid w:val="0B6A4ADF"/>
    <w:rsid w:val="0BC8A521"/>
    <w:rsid w:val="0C1FEDA0"/>
    <w:rsid w:val="0C2B00DD"/>
    <w:rsid w:val="0C2EEA44"/>
    <w:rsid w:val="0C4801B3"/>
    <w:rsid w:val="0C76F4DC"/>
    <w:rsid w:val="0CAAD721"/>
    <w:rsid w:val="0CBC1DD5"/>
    <w:rsid w:val="0CC7BA2B"/>
    <w:rsid w:val="0CD7D4A3"/>
    <w:rsid w:val="0CE01E2C"/>
    <w:rsid w:val="0D0BB7F9"/>
    <w:rsid w:val="0D0C8CDA"/>
    <w:rsid w:val="0D1573C1"/>
    <w:rsid w:val="0D2ED717"/>
    <w:rsid w:val="0D37862E"/>
    <w:rsid w:val="0D4631AC"/>
    <w:rsid w:val="0D50667F"/>
    <w:rsid w:val="0D723D0D"/>
    <w:rsid w:val="0D870E51"/>
    <w:rsid w:val="0DAB192B"/>
    <w:rsid w:val="0DB306B1"/>
    <w:rsid w:val="0DDC3498"/>
    <w:rsid w:val="0DE329CC"/>
    <w:rsid w:val="0DF738B9"/>
    <w:rsid w:val="0DFD5F18"/>
    <w:rsid w:val="0E04D7C1"/>
    <w:rsid w:val="0E2FE216"/>
    <w:rsid w:val="0E30C933"/>
    <w:rsid w:val="0E31A272"/>
    <w:rsid w:val="0E435226"/>
    <w:rsid w:val="0E8185DC"/>
    <w:rsid w:val="0E8C6F73"/>
    <w:rsid w:val="0E901C1C"/>
    <w:rsid w:val="0E9564FF"/>
    <w:rsid w:val="0EC2E563"/>
    <w:rsid w:val="0ECCAA4E"/>
    <w:rsid w:val="0EDE4367"/>
    <w:rsid w:val="0F350CA5"/>
    <w:rsid w:val="0F38F60C"/>
    <w:rsid w:val="0F4D0612"/>
    <w:rsid w:val="0F545B25"/>
    <w:rsid w:val="0F623CF8"/>
    <w:rsid w:val="0F6CF6A2"/>
    <w:rsid w:val="0F8DE2B7"/>
    <w:rsid w:val="0F9CE97C"/>
    <w:rsid w:val="0FAD943B"/>
    <w:rsid w:val="0FD2DB3B"/>
    <w:rsid w:val="0FDF4C14"/>
    <w:rsid w:val="1013A34A"/>
    <w:rsid w:val="102AC7D6"/>
    <w:rsid w:val="1038A9A9"/>
    <w:rsid w:val="107060D5"/>
    <w:rsid w:val="107A786F"/>
    <w:rsid w:val="109C1644"/>
    <w:rsid w:val="10BE7A9F"/>
    <w:rsid w:val="10C25910"/>
    <w:rsid w:val="10CA8EAA"/>
    <w:rsid w:val="10EF7173"/>
    <w:rsid w:val="10F73A41"/>
    <w:rsid w:val="10F7AB5A"/>
    <w:rsid w:val="111F971E"/>
    <w:rsid w:val="11356481"/>
    <w:rsid w:val="11473A85"/>
    <w:rsid w:val="1150E520"/>
    <w:rsid w:val="118E86FC"/>
    <w:rsid w:val="1190D19D"/>
    <w:rsid w:val="11A38B11"/>
    <w:rsid w:val="11C0C67B"/>
    <w:rsid w:val="11CD23FC"/>
    <w:rsid w:val="11E25AE2"/>
    <w:rsid w:val="11E61178"/>
    <w:rsid w:val="11F2DBA6"/>
    <w:rsid w:val="11FA217E"/>
    <w:rsid w:val="120ED475"/>
    <w:rsid w:val="121530BC"/>
    <w:rsid w:val="1220BB9E"/>
    <w:rsid w:val="125FD58D"/>
    <w:rsid w:val="127EEFF0"/>
    <w:rsid w:val="127FF512"/>
    <w:rsid w:val="128092C2"/>
    <w:rsid w:val="12A6C273"/>
    <w:rsid w:val="12C8F2CF"/>
    <w:rsid w:val="12C94857"/>
    <w:rsid w:val="1345CB44"/>
    <w:rsid w:val="136C9516"/>
    <w:rsid w:val="13AF24D4"/>
    <w:rsid w:val="13BC31C6"/>
    <w:rsid w:val="13C21E7E"/>
    <w:rsid w:val="13CCB28A"/>
    <w:rsid w:val="13D3F862"/>
    <w:rsid w:val="13E49B3D"/>
    <w:rsid w:val="1401B722"/>
    <w:rsid w:val="14092576"/>
    <w:rsid w:val="1410550D"/>
    <w:rsid w:val="14204464"/>
    <w:rsid w:val="145E4D21"/>
    <w:rsid w:val="1462EDA9"/>
    <w:rsid w:val="1476F59F"/>
    <w:rsid w:val="14959D6C"/>
    <w:rsid w:val="14A64C5E"/>
    <w:rsid w:val="14AA6513"/>
    <w:rsid w:val="14AD78FA"/>
    <w:rsid w:val="14BF3657"/>
    <w:rsid w:val="14CA8874"/>
    <w:rsid w:val="151ADC0D"/>
    <w:rsid w:val="153C4A14"/>
    <w:rsid w:val="155ABD00"/>
    <w:rsid w:val="15728D1E"/>
    <w:rsid w:val="15730ECC"/>
    <w:rsid w:val="1584038A"/>
    <w:rsid w:val="1588FBB8"/>
    <w:rsid w:val="15A39416"/>
    <w:rsid w:val="15C2D35B"/>
    <w:rsid w:val="15C41186"/>
    <w:rsid w:val="15CB1408"/>
    <w:rsid w:val="15D7D770"/>
    <w:rsid w:val="15DACCC8"/>
    <w:rsid w:val="15ED6CD7"/>
    <w:rsid w:val="162ED535"/>
    <w:rsid w:val="163F8176"/>
    <w:rsid w:val="166C7EF8"/>
    <w:rsid w:val="166D03C8"/>
    <w:rsid w:val="16746C7E"/>
    <w:rsid w:val="168C65EB"/>
    <w:rsid w:val="168E08BD"/>
    <w:rsid w:val="1694F2F1"/>
    <w:rsid w:val="16968CC0"/>
    <w:rsid w:val="169E99CC"/>
    <w:rsid w:val="16A0624E"/>
    <w:rsid w:val="16C60ABD"/>
    <w:rsid w:val="16C6FECC"/>
    <w:rsid w:val="16ECCDCF"/>
    <w:rsid w:val="16FE278B"/>
    <w:rsid w:val="16FEBC06"/>
    <w:rsid w:val="1700B901"/>
    <w:rsid w:val="170F3FC7"/>
    <w:rsid w:val="1737FC18"/>
    <w:rsid w:val="175FAA73"/>
    <w:rsid w:val="1778DBD3"/>
    <w:rsid w:val="1784B0D2"/>
    <w:rsid w:val="179D6B7D"/>
    <w:rsid w:val="18042174"/>
    <w:rsid w:val="1815C0F2"/>
    <w:rsid w:val="18405BBC"/>
    <w:rsid w:val="184655DC"/>
    <w:rsid w:val="187A3932"/>
    <w:rsid w:val="18A72829"/>
    <w:rsid w:val="18B55A93"/>
    <w:rsid w:val="18B623E1"/>
    <w:rsid w:val="18BD1548"/>
    <w:rsid w:val="18E0BE46"/>
    <w:rsid w:val="18EC2DA3"/>
    <w:rsid w:val="18FA247D"/>
    <w:rsid w:val="192B4F5F"/>
    <w:rsid w:val="196186AB"/>
    <w:rsid w:val="19675A83"/>
    <w:rsid w:val="1973CDD7"/>
    <w:rsid w:val="19801B18"/>
    <w:rsid w:val="1994288F"/>
    <w:rsid w:val="19B07377"/>
    <w:rsid w:val="19BAC3A5"/>
    <w:rsid w:val="19D2ED15"/>
    <w:rsid w:val="19EEE2B3"/>
    <w:rsid w:val="19F039E6"/>
    <w:rsid w:val="1A0BD9F6"/>
    <w:rsid w:val="1A1FC71E"/>
    <w:rsid w:val="1A442D56"/>
    <w:rsid w:val="1A44FFF3"/>
    <w:rsid w:val="1A4FECC9"/>
    <w:rsid w:val="1A541016"/>
    <w:rsid w:val="1A7994EF"/>
    <w:rsid w:val="1AA38DDE"/>
    <w:rsid w:val="1AAD0E5E"/>
    <w:rsid w:val="1ACA5D42"/>
    <w:rsid w:val="1ACC3AE0"/>
    <w:rsid w:val="1AFC63F0"/>
    <w:rsid w:val="1B233151"/>
    <w:rsid w:val="1B3BAE08"/>
    <w:rsid w:val="1B5466F7"/>
    <w:rsid w:val="1B6B5ECA"/>
    <w:rsid w:val="1BB6E258"/>
    <w:rsid w:val="1C539906"/>
    <w:rsid w:val="1C602FC9"/>
    <w:rsid w:val="1C676B3A"/>
    <w:rsid w:val="1C6B9273"/>
    <w:rsid w:val="1C88840E"/>
    <w:rsid w:val="1C8B13C4"/>
    <w:rsid w:val="1CB15E43"/>
    <w:rsid w:val="1CB54EBF"/>
    <w:rsid w:val="1CD6D884"/>
    <w:rsid w:val="1D2A05B7"/>
    <w:rsid w:val="1D462271"/>
    <w:rsid w:val="1D50DC1B"/>
    <w:rsid w:val="1D5BFB67"/>
    <w:rsid w:val="1D648508"/>
    <w:rsid w:val="1D9E644D"/>
    <w:rsid w:val="1DAD99A6"/>
    <w:rsid w:val="1DBE4D3B"/>
    <w:rsid w:val="1DC2D08C"/>
    <w:rsid w:val="1DD66700"/>
    <w:rsid w:val="1E15A94E"/>
    <w:rsid w:val="1E4CA767"/>
    <w:rsid w:val="1E993D3D"/>
    <w:rsid w:val="1ECF9309"/>
    <w:rsid w:val="1EFE2A5A"/>
    <w:rsid w:val="1F124A53"/>
    <w:rsid w:val="1F18ADDF"/>
    <w:rsid w:val="1F29C178"/>
    <w:rsid w:val="1F2AB2FF"/>
    <w:rsid w:val="1F2C3F12"/>
    <w:rsid w:val="1F42AC6C"/>
    <w:rsid w:val="1F436DAA"/>
    <w:rsid w:val="1F52AFCD"/>
    <w:rsid w:val="1F5B978A"/>
    <w:rsid w:val="1F87708A"/>
    <w:rsid w:val="1F928FD6"/>
    <w:rsid w:val="1F943857"/>
    <w:rsid w:val="1FA5D4FB"/>
    <w:rsid w:val="1FCD3C5A"/>
    <w:rsid w:val="203834CC"/>
    <w:rsid w:val="20D01586"/>
    <w:rsid w:val="20D84D9F"/>
    <w:rsid w:val="20EE1582"/>
    <w:rsid w:val="20F77CF1"/>
    <w:rsid w:val="2129456E"/>
    <w:rsid w:val="213B9EFF"/>
    <w:rsid w:val="219EF7E6"/>
    <w:rsid w:val="21A37BD6"/>
    <w:rsid w:val="21CF2195"/>
    <w:rsid w:val="21F03CB5"/>
    <w:rsid w:val="2257D780"/>
    <w:rsid w:val="226364E5"/>
    <w:rsid w:val="2272EEC5"/>
    <w:rsid w:val="229F5E25"/>
    <w:rsid w:val="22BF4EB5"/>
    <w:rsid w:val="22CC5BA7"/>
    <w:rsid w:val="22E12CEB"/>
    <w:rsid w:val="22FD81AB"/>
    <w:rsid w:val="2330163F"/>
    <w:rsid w:val="235529D0"/>
    <w:rsid w:val="23649F3A"/>
    <w:rsid w:val="2387D993"/>
    <w:rsid w:val="23E4FCC0"/>
    <w:rsid w:val="23E98F4C"/>
    <w:rsid w:val="23EDEB0F"/>
    <w:rsid w:val="24071D02"/>
    <w:rsid w:val="240E95AB"/>
    <w:rsid w:val="24161ACF"/>
    <w:rsid w:val="241DB02A"/>
    <w:rsid w:val="242B9681"/>
    <w:rsid w:val="243A9A21"/>
    <w:rsid w:val="243D464E"/>
    <w:rsid w:val="24464CD7"/>
    <w:rsid w:val="244F3F7F"/>
    <w:rsid w:val="245AAEDC"/>
    <w:rsid w:val="24760CE0"/>
    <w:rsid w:val="24B48E35"/>
    <w:rsid w:val="24BB03CF"/>
    <w:rsid w:val="24BB36A0"/>
    <w:rsid w:val="24D007E4"/>
    <w:rsid w:val="24E24F10"/>
    <w:rsid w:val="24FA0671"/>
    <w:rsid w:val="250BA48B"/>
    <w:rsid w:val="251C2EAB"/>
    <w:rsid w:val="252CFAF6"/>
    <w:rsid w:val="2546FA21"/>
    <w:rsid w:val="254C7991"/>
    <w:rsid w:val="2576B48C"/>
    <w:rsid w:val="25D0E261"/>
    <w:rsid w:val="25DF52A3"/>
    <w:rsid w:val="25F6B795"/>
    <w:rsid w:val="260124DC"/>
    <w:rsid w:val="2615F87E"/>
    <w:rsid w:val="261D6134"/>
    <w:rsid w:val="2631EB46"/>
    <w:rsid w:val="2642A99F"/>
    <w:rsid w:val="264A6454"/>
    <w:rsid w:val="264F4575"/>
    <w:rsid w:val="2652A883"/>
    <w:rsid w:val="26A13556"/>
    <w:rsid w:val="26A67A31"/>
    <w:rsid w:val="26CBA015"/>
    <w:rsid w:val="26E55A38"/>
    <w:rsid w:val="26F5360B"/>
    <w:rsid w:val="27016944"/>
    <w:rsid w:val="2708D798"/>
    <w:rsid w:val="27295508"/>
    <w:rsid w:val="273CECB2"/>
    <w:rsid w:val="273E0CA3"/>
    <w:rsid w:val="27681F3B"/>
    <w:rsid w:val="276884DD"/>
    <w:rsid w:val="27AD48FB"/>
    <w:rsid w:val="27F70547"/>
    <w:rsid w:val="27FC9990"/>
    <w:rsid w:val="27FE26C9"/>
    <w:rsid w:val="284559BD"/>
    <w:rsid w:val="2853F5A3"/>
    <w:rsid w:val="2874E1B8"/>
    <w:rsid w:val="2880C054"/>
    <w:rsid w:val="28B0805D"/>
    <w:rsid w:val="28D30641"/>
    <w:rsid w:val="28EC6432"/>
    <w:rsid w:val="28F31A67"/>
    <w:rsid w:val="28FF3A75"/>
    <w:rsid w:val="291253E1"/>
    <w:rsid w:val="291B28BE"/>
    <w:rsid w:val="292AC566"/>
    <w:rsid w:val="293F993A"/>
    <w:rsid w:val="29842A87"/>
    <w:rsid w:val="2984AF57"/>
    <w:rsid w:val="298C180D"/>
    <w:rsid w:val="29965639"/>
    <w:rsid w:val="299BF123"/>
    <w:rsid w:val="29B3EA90"/>
    <w:rsid w:val="29F6F87C"/>
    <w:rsid w:val="29FAE9F3"/>
    <w:rsid w:val="2A2A024E"/>
    <w:rsid w:val="2A5A9738"/>
    <w:rsid w:val="2A6389E0"/>
    <w:rsid w:val="2A775602"/>
    <w:rsid w:val="2ABDFAB7"/>
    <w:rsid w:val="2B01110F"/>
    <w:rsid w:val="2B41D4E7"/>
    <w:rsid w:val="2B5A6A03"/>
    <w:rsid w:val="2BACCE98"/>
    <w:rsid w:val="2BB14377"/>
    <w:rsid w:val="2BC3BBFE"/>
    <w:rsid w:val="2BE9921B"/>
    <w:rsid w:val="2C064C42"/>
    <w:rsid w:val="2C346E1C"/>
    <w:rsid w:val="2C370D0D"/>
    <w:rsid w:val="2C493DCB"/>
    <w:rsid w:val="2C65FE2A"/>
    <w:rsid w:val="2C76C1B2"/>
    <w:rsid w:val="2C97C6A7"/>
    <w:rsid w:val="2C9EB0DB"/>
    <w:rsid w:val="2CC0C81A"/>
    <w:rsid w:val="2CF4B703"/>
    <w:rsid w:val="2D1B91C7"/>
    <w:rsid w:val="2D8E6EBC"/>
    <w:rsid w:val="2DADC184"/>
    <w:rsid w:val="2DD52078"/>
    <w:rsid w:val="2DDE1F55"/>
    <w:rsid w:val="2DE6A655"/>
    <w:rsid w:val="2DE869C0"/>
    <w:rsid w:val="2E140F7F"/>
    <w:rsid w:val="2E2943C7"/>
    <w:rsid w:val="2E81DC43"/>
    <w:rsid w:val="2E8E9EAC"/>
    <w:rsid w:val="2EA259B3"/>
    <w:rsid w:val="2EDEC701"/>
    <w:rsid w:val="2EEA7C30"/>
    <w:rsid w:val="2EEE5272"/>
    <w:rsid w:val="2F537DF9"/>
    <w:rsid w:val="2F7D16E4"/>
    <w:rsid w:val="2F978F2F"/>
    <w:rsid w:val="2F9A17BA"/>
    <w:rsid w:val="2FA02F9D"/>
    <w:rsid w:val="2FC24812"/>
    <w:rsid w:val="2FCCFA4E"/>
    <w:rsid w:val="2FD711E8"/>
    <w:rsid w:val="3029EAAA"/>
    <w:rsid w:val="3035909D"/>
    <w:rsid w:val="3041B146"/>
    <w:rsid w:val="305DCE00"/>
    <w:rsid w:val="305EA2E1"/>
    <w:rsid w:val="30737425"/>
    <w:rsid w:val="30BF6770"/>
    <w:rsid w:val="30C98350"/>
    <w:rsid w:val="30D92458"/>
    <w:rsid w:val="30D9BD65"/>
    <w:rsid w:val="30DA7C1B"/>
    <w:rsid w:val="310989DB"/>
    <w:rsid w:val="315762A5"/>
    <w:rsid w:val="315B2BE3"/>
    <w:rsid w:val="318BCB8D"/>
    <w:rsid w:val="31D39BE3"/>
    <w:rsid w:val="31EBC821"/>
    <w:rsid w:val="32035BEC"/>
    <w:rsid w:val="32299A3E"/>
    <w:rsid w:val="322AA72D"/>
    <w:rsid w:val="32459054"/>
    <w:rsid w:val="32578F20"/>
    <w:rsid w:val="327D500C"/>
    <w:rsid w:val="328722AC"/>
    <w:rsid w:val="3297D641"/>
    <w:rsid w:val="32A6712C"/>
    <w:rsid w:val="32D526A1"/>
    <w:rsid w:val="32D70616"/>
    <w:rsid w:val="32E0966E"/>
    <w:rsid w:val="32EEFF83"/>
    <w:rsid w:val="33039459"/>
    <w:rsid w:val="33086D89"/>
    <w:rsid w:val="3315DB68"/>
    <w:rsid w:val="332D9C83"/>
    <w:rsid w:val="334CC083"/>
    <w:rsid w:val="337588CA"/>
    <w:rsid w:val="3392D17A"/>
    <w:rsid w:val="33B43600"/>
    <w:rsid w:val="33C276DC"/>
    <w:rsid w:val="34115E27"/>
    <w:rsid w:val="3430D21F"/>
    <w:rsid w:val="3475FDA5"/>
    <w:rsid w:val="347AD35B"/>
    <w:rsid w:val="34A33D33"/>
    <w:rsid w:val="34C3BAA3"/>
    <w:rsid w:val="34E6CD24"/>
    <w:rsid w:val="3507E844"/>
    <w:rsid w:val="350D9A85"/>
    <w:rsid w:val="35141F58"/>
    <w:rsid w:val="35143585"/>
    <w:rsid w:val="35226BC9"/>
    <w:rsid w:val="353470E9"/>
    <w:rsid w:val="3538277F"/>
    <w:rsid w:val="356F7E14"/>
    <w:rsid w:val="3570917C"/>
    <w:rsid w:val="35793507"/>
    <w:rsid w:val="35A8ECED"/>
    <w:rsid w:val="35C65B88"/>
    <w:rsid w:val="35D362DC"/>
    <w:rsid w:val="35F8D87A"/>
    <w:rsid w:val="3617F699"/>
    <w:rsid w:val="36241532"/>
    <w:rsid w:val="3642C797"/>
    <w:rsid w:val="365D297C"/>
    <w:rsid w:val="368D52CF"/>
    <w:rsid w:val="368EA499"/>
    <w:rsid w:val="36A6485B"/>
    <w:rsid w:val="36B48937"/>
    <w:rsid w:val="36DAD7E8"/>
    <w:rsid w:val="36E29C86"/>
    <w:rsid w:val="37013ADB"/>
    <w:rsid w:val="370BA1AC"/>
    <w:rsid w:val="370E47CD"/>
    <w:rsid w:val="3728791A"/>
    <w:rsid w:val="3748FEE9"/>
    <w:rsid w:val="3753ADFB"/>
    <w:rsid w:val="3753CD29"/>
    <w:rsid w:val="375D5656"/>
    <w:rsid w:val="375FCE09"/>
    <w:rsid w:val="376F4373"/>
    <w:rsid w:val="37725A6B"/>
    <w:rsid w:val="3775FB81"/>
    <w:rsid w:val="379C876F"/>
    <w:rsid w:val="37B6CE78"/>
    <w:rsid w:val="37D7DF2F"/>
    <w:rsid w:val="380CA509"/>
    <w:rsid w:val="3819F847"/>
    <w:rsid w:val="383A2C31"/>
    <w:rsid w:val="384276F6"/>
    <w:rsid w:val="3859EDFD"/>
    <w:rsid w:val="385B7D87"/>
    <w:rsid w:val="3896B4D1"/>
    <w:rsid w:val="38BF9376"/>
    <w:rsid w:val="38D61991"/>
    <w:rsid w:val="38DF2D33"/>
    <w:rsid w:val="38E88DF0"/>
    <w:rsid w:val="38F5AA1D"/>
    <w:rsid w:val="3914B691"/>
    <w:rsid w:val="3914E962"/>
    <w:rsid w:val="3929ED77"/>
    <w:rsid w:val="39604343"/>
    <w:rsid w:val="3983DB42"/>
    <w:rsid w:val="398EAAE4"/>
    <w:rsid w:val="39A1C2EE"/>
    <w:rsid w:val="39BE25C0"/>
    <w:rsid w:val="39BE94FF"/>
    <w:rsid w:val="39D734F7"/>
    <w:rsid w:val="39D983C4"/>
    <w:rsid w:val="39DE7BF2"/>
    <w:rsid w:val="39E07A95"/>
    <w:rsid w:val="39EE5508"/>
    <w:rsid w:val="3A10DAEC"/>
    <w:rsid w:val="3A11D70B"/>
    <w:rsid w:val="3A1914D3"/>
    <w:rsid w:val="3A2E8E43"/>
    <w:rsid w:val="3A503D92"/>
    <w:rsid w:val="3A9501B0"/>
    <w:rsid w:val="3A9A127D"/>
    <w:rsid w:val="3AEB981D"/>
    <w:rsid w:val="3B1477F0"/>
    <w:rsid w:val="3B34F560"/>
    <w:rsid w:val="3B64C001"/>
    <w:rsid w:val="3B67D6F9"/>
    <w:rsid w:val="3B6BA132"/>
    <w:rsid w:val="3BA5AEC9"/>
    <w:rsid w:val="3BB3C0C9"/>
    <w:rsid w:val="3BBA3559"/>
    <w:rsid w:val="3BCC4F39"/>
    <w:rsid w:val="3BCD241A"/>
    <w:rsid w:val="3BFEEC97"/>
    <w:rsid w:val="3C271F1E"/>
    <w:rsid w:val="3C29E1A5"/>
    <w:rsid w:val="3C32D44D"/>
    <w:rsid w:val="3C3E43AA"/>
    <w:rsid w:val="3C8023A1"/>
    <w:rsid w:val="3C8A509D"/>
    <w:rsid w:val="3CB80051"/>
    <w:rsid w:val="3CC5E3DE"/>
    <w:rsid w:val="3CCAAC34"/>
    <w:rsid w:val="3D100351"/>
    <w:rsid w:val="3D8A0963"/>
    <w:rsid w:val="3DBBFF13"/>
    <w:rsid w:val="3E017235"/>
    <w:rsid w:val="3E21106E"/>
    <w:rsid w:val="3E41610A"/>
    <w:rsid w:val="3E69750A"/>
    <w:rsid w:val="3E721592"/>
    <w:rsid w:val="3EA99050"/>
    <w:rsid w:val="3EE40A03"/>
    <w:rsid w:val="3F08F85F"/>
    <w:rsid w:val="3F22BCDF"/>
    <w:rsid w:val="3F495724"/>
    <w:rsid w:val="3F6413DD"/>
    <w:rsid w:val="3F65B04C"/>
    <w:rsid w:val="3F7235FC"/>
    <w:rsid w:val="3FA5AF0D"/>
    <w:rsid w:val="3FA6C503"/>
    <w:rsid w:val="3FBEED3B"/>
    <w:rsid w:val="3FDA9A15"/>
    <w:rsid w:val="3FDD29CB"/>
    <w:rsid w:val="3FE6AC1B"/>
    <w:rsid w:val="400C6292"/>
    <w:rsid w:val="4028EE8B"/>
    <w:rsid w:val="4061929B"/>
    <w:rsid w:val="407C1BBE"/>
    <w:rsid w:val="409F9DC1"/>
    <w:rsid w:val="40AE116E"/>
    <w:rsid w:val="40B66C90"/>
    <w:rsid w:val="40D2B22B"/>
    <w:rsid w:val="40DA2C91"/>
    <w:rsid w:val="40DFA71A"/>
    <w:rsid w:val="40FFAFAD"/>
    <w:rsid w:val="4100154F"/>
    <w:rsid w:val="41106342"/>
    <w:rsid w:val="413AC1D3"/>
    <w:rsid w:val="4167BF55"/>
    <w:rsid w:val="418A4BCE"/>
    <w:rsid w:val="419BA2AB"/>
    <w:rsid w:val="41BB0161"/>
    <w:rsid w:val="41C5F636"/>
    <w:rsid w:val="41D61C5E"/>
    <w:rsid w:val="41EB5344"/>
    <w:rsid w:val="420E8E8C"/>
    <w:rsid w:val="4213BFFF"/>
    <w:rsid w:val="4214C994"/>
    <w:rsid w:val="4242403D"/>
    <w:rsid w:val="426AC3E6"/>
    <w:rsid w:val="42831FEE"/>
    <w:rsid w:val="429583B1"/>
    <w:rsid w:val="42CA8604"/>
    <w:rsid w:val="42CCAC70"/>
    <w:rsid w:val="42D98691"/>
    <w:rsid w:val="42E4A5DD"/>
    <w:rsid w:val="431F5261"/>
    <w:rsid w:val="432DB5C5"/>
    <w:rsid w:val="43687BD8"/>
    <w:rsid w:val="436D78C2"/>
    <w:rsid w:val="436E2E19"/>
    <w:rsid w:val="43982CA6"/>
    <w:rsid w:val="43C2660C"/>
    <w:rsid w:val="43D4E19E"/>
    <w:rsid w:val="44337AC1"/>
    <w:rsid w:val="44449ACA"/>
    <w:rsid w:val="444992F8"/>
    <w:rsid w:val="445B1536"/>
    <w:rsid w:val="44AC179D"/>
    <w:rsid w:val="44DBC711"/>
    <w:rsid w:val="44F43A1A"/>
    <w:rsid w:val="45004B87"/>
    <w:rsid w:val="4523B31D"/>
    <w:rsid w:val="4535C762"/>
    <w:rsid w:val="45A3D5A4"/>
    <w:rsid w:val="45B6C7A8"/>
    <w:rsid w:val="45BEBECB"/>
    <w:rsid w:val="45CFD707"/>
    <w:rsid w:val="460DCD54"/>
    <w:rsid w:val="461164BC"/>
    <w:rsid w:val="4675FC2A"/>
    <w:rsid w:val="467D64E0"/>
    <w:rsid w:val="46A73FD7"/>
    <w:rsid w:val="46DA226B"/>
    <w:rsid w:val="473BA553"/>
    <w:rsid w:val="475539B7"/>
    <w:rsid w:val="4760ABB2"/>
    <w:rsid w:val="47616CF0"/>
    <w:rsid w:val="4793A819"/>
    <w:rsid w:val="47ACC4E3"/>
    <w:rsid w:val="47BAA6B6"/>
    <w:rsid w:val="47BCCE10"/>
    <w:rsid w:val="47DD59CD"/>
    <w:rsid w:val="47FA1897"/>
    <w:rsid w:val="4840E9E5"/>
    <w:rsid w:val="4856D880"/>
    <w:rsid w:val="48573BC4"/>
    <w:rsid w:val="489E8F98"/>
    <w:rsid w:val="48A8DA03"/>
    <w:rsid w:val="48B02F16"/>
    <w:rsid w:val="48C936DA"/>
    <w:rsid w:val="48E16310"/>
    <w:rsid w:val="48F2637E"/>
    <w:rsid w:val="490D5243"/>
    <w:rsid w:val="4922F868"/>
    <w:rsid w:val="492CB9BE"/>
    <w:rsid w:val="49680E85"/>
    <w:rsid w:val="496F773B"/>
    <w:rsid w:val="49750B84"/>
    <w:rsid w:val="497CF36C"/>
    <w:rsid w:val="4981AA7A"/>
    <w:rsid w:val="49869BC7"/>
    <w:rsid w:val="49899A22"/>
    <w:rsid w:val="498CD220"/>
    <w:rsid w:val="49947D9A"/>
    <w:rsid w:val="4997F034"/>
    <w:rsid w:val="499C7A5B"/>
    <w:rsid w:val="49CC1BA3"/>
    <w:rsid w:val="49CC34C6"/>
    <w:rsid w:val="49CD506F"/>
    <w:rsid w:val="4A37703F"/>
    <w:rsid w:val="4A3EDC08"/>
    <w:rsid w:val="4A4B4564"/>
    <w:rsid w:val="4A5014B5"/>
    <w:rsid w:val="4A65073B"/>
    <w:rsid w:val="4A945065"/>
    <w:rsid w:val="4ABA9AE4"/>
    <w:rsid w:val="4AE0B735"/>
    <w:rsid w:val="4AEE7E3A"/>
    <w:rsid w:val="4AFF5F02"/>
    <w:rsid w:val="4B41E569"/>
    <w:rsid w:val="4B4B41D9"/>
    <w:rsid w:val="4B4EC3A7"/>
    <w:rsid w:val="4B52CA82"/>
    <w:rsid w:val="4B8B2283"/>
    <w:rsid w:val="4BB456C7"/>
    <w:rsid w:val="4BC6F7BF"/>
    <w:rsid w:val="4BD1DEDF"/>
    <w:rsid w:val="4BDBC903"/>
    <w:rsid w:val="4BEA9CF7"/>
    <w:rsid w:val="4BF0FD4B"/>
    <w:rsid w:val="4C029664"/>
    <w:rsid w:val="4C06B9B1"/>
    <w:rsid w:val="4C0818A7"/>
    <w:rsid w:val="4C1557AA"/>
    <w:rsid w:val="4C86D201"/>
    <w:rsid w:val="4CA74F71"/>
    <w:rsid w:val="4CADB8B4"/>
    <w:rsid w:val="4CD37E07"/>
    <w:rsid w:val="4CD6408E"/>
    <w:rsid w:val="4CD935E6"/>
    <w:rsid w:val="4D1AA429"/>
    <w:rsid w:val="4D1F0816"/>
    <w:rsid w:val="4D20CBC6"/>
    <w:rsid w:val="4D7C1855"/>
    <w:rsid w:val="4DA9EAB8"/>
    <w:rsid w:val="4DB59FE7"/>
    <w:rsid w:val="4DC96C09"/>
    <w:rsid w:val="4DD2C990"/>
    <w:rsid w:val="4DDC6D48"/>
    <w:rsid w:val="4DF6698B"/>
    <w:rsid w:val="4DF7D1B1"/>
    <w:rsid w:val="4E0343AC"/>
    <w:rsid w:val="4E1B0A48"/>
    <w:rsid w:val="4E5D3EB0"/>
    <w:rsid w:val="4E74132B"/>
    <w:rsid w:val="4E83F374"/>
    <w:rsid w:val="4E981E05"/>
    <w:rsid w:val="4EB28F86"/>
    <w:rsid w:val="4ECAE828"/>
    <w:rsid w:val="4ED88B6B"/>
    <w:rsid w:val="4EE3F3EA"/>
    <w:rsid w:val="4EEBF3F6"/>
    <w:rsid w:val="4F36A0B9"/>
    <w:rsid w:val="4F4362D7"/>
    <w:rsid w:val="4F442C25"/>
    <w:rsid w:val="4F56C285"/>
    <w:rsid w:val="4F9B5567"/>
    <w:rsid w:val="4FB381A5"/>
    <w:rsid w:val="4FB42572"/>
    <w:rsid w:val="4FE9DCAE"/>
    <w:rsid w:val="4FF0C6E2"/>
    <w:rsid w:val="5012DE21"/>
    <w:rsid w:val="501A98D6"/>
    <w:rsid w:val="5021DEAE"/>
    <w:rsid w:val="502F15C2"/>
    <w:rsid w:val="5049CC1F"/>
    <w:rsid w:val="504BFBCA"/>
    <w:rsid w:val="509C02B1"/>
    <w:rsid w:val="50BB7E64"/>
    <w:rsid w:val="50E084C3"/>
    <w:rsid w:val="50EB10D6"/>
    <w:rsid w:val="510D8245"/>
    <w:rsid w:val="511799DF"/>
    <w:rsid w:val="5130355C"/>
    <w:rsid w:val="51473CC7"/>
    <w:rsid w:val="51662586"/>
    <w:rsid w:val="516E7DEB"/>
    <w:rsid w:val="51755F1C"/>
    <w:rsid w:val="51A4AC4A"/>
    <w:rsid w:val="51A85750"/>
    <w:rsid w:val="51D60D23"/>
    <w:rsid w:val="51E3EEF6"/>
    <w:rsid w:val="51EBE619"/>
    <w:rsid w:val="51FCA9A1"/>
    <w:rsid w:val="520430CC"/>
    <w:rsid w:val="52112E84"/>
    <w:rsid w:val="522A6D76"/>
    <w:rsid w:val="52360920"/>
    <w:rsid w:val="524AC817"/>
    <w:rsid w:val="52777226"/>
    <w:rsid w:val="52A59400"/>
    <w:rsid w:val="52CF2CEB"/>
    <w:rsid w:val="52DBEF09"/>
    <w:rsid w:val="530E3F2C"/>
    <w:rsid w:val="532927EF"/>
    <w:rsid w:val="53307C68"/>
    <w:rsid w:val="534F032F"/>
    <w:rsid w:val="537C00B1"/>
    <w:rsid w:val="53AFE407"/>
    <w:rsid w:val="53BD7AB5"/>
    <w:rsid w:val="53E3AD36"/>
    <w:rsid w:val="53EA5DBA"/>
    <w:rsid w:val="545251F8"/>
    <w:rsid w:val="547F0542"/>
    <w:rsid w:val="5481866D"/>
    <w:rsid w:val="54A978AC"/>
    <w:rsid w:val="54D60151"/>
    <w:rsid w:val="54E77E34"/>
    <w:rsid w:val="550340DF"/>
    <w:rsid w:val="5506B569"/>
    <w:rsid w:val="550AFB94"/>
    <w:rsid w:val="551A48F0"/>
    <w:rsid w:val="552542AB"/>
    <w:rsid w:val="553DDE28"/>
    <w:rsid w:val="55671171"/>
    <w:rsid w:val="557C47BD"/>
    <w:rsid w:val="558F9357"/>
    <w:rsid w:val="55947495"/>
    <w:rsid w:val="5597A65B"/>
    <w:rsid w:val="55AEF918"/>
    <w:rsid w:val="5616207C"/>
    <w:rsid w:val="5618A99B"/>
    <w:rsid w:val="5619E884"/>
    <w:rsid w:val="56265F34"/>
    <w:rsid w:val="563B1A83"/>
    <w:rsid w:val="5656FDED"/>
    <w:rsid w:val="568D10DC"/>
    <w:rsid w:val="569862F9"/>
    <w:rsid w:val="56E4D278"/>
    <w:rsid w:val="56E76392"/>
    <w:rsid w:val="57148CE3"/>
    <w:rsid w:val="571E1526"/>
    <w:rsid w:val="572F48D7"/>
    <w:rsid w:val="57949F31"/>
    <w:rsid w:val="57AADCE9"/>
    <w:rsid w:val="57F5112E"/>
    <w:rsid w:val="58028D5F"/>
    <w:rsid w:val="5815D0AA"/>
    <w:rsid w:val="582B66FA"/>
    <w:rsid w:val="582FF083"/>
    <w:rsid w:val="584CAF4D"/>
    <w:rsid w:val="58517A48"/>
    <w:rsid w:val="586721F1"/>
    <w:rsid w:val="587481D0"/>
    <w:rsid w:val="5883328F"/>
    <w:rsid w:val="588A3D86"/>
    <w:rsid w:val="58F94A2B"/>
    <w:rsid w:val="5905E0D4"/>
    <w:rsid w:val="5918718F"/>
    <w:rsid w:val="591B2E78"/>
    <w:rsid w:val="59242120"/>
    <w:rsid w:val="595691EC"/>
    <w:rsid w:val="596652EA"/>
    <w:rsid w:val="5994DD9E"/>
    <w:rsid w:val="59A1B7BF"/>
    <w:rsid w:val="59C2FC92"/>
    <w:rsid w:val="59F85E62"/>
    <w:rsid w:val="5A2BBAAA"/>
    <w:rsid w:val="5A56F054"/>
    <w:rsid w:val="5AA5E330"/>
    <w:rsid w:val="5AAF4DC1"/>
    <w:rsid w:val="5AB1E410"/>
    <w:rsid w:val="5AEAE420"/>
    <w:rsid w:val="5AF242D5"/>
    <w:rsid w:val="5AF6933D"/>
    <w:rsid w:val="5B11C426"/>
    <w:rsid w:val="5B24C565"/>
    <w:rsid w:val="5B326633"/>
    <w:rsid w:val="5B3700F9"/>
    <w:rsid w:val="5B39C97A"/>
    <w:rsid w:val="5B52ABBF"/>
    <w:rsid w:val="5B6CD4F7"/>
    <w:rsid w:val="5B9B7F33"/>
    <w:rsid w:val="5BAD938E"/>
    <w:rsid w:val="5BC4C3AD"/>
    <w:rsid w:val="5BD346A9"/>
    <w:rsid w:val="5BF7616E"/>
    <w:rsid w:val="5C1B10F7"/>
    <w:rsid w:val="5C282F98"/>
    <w:rsid w:val="5C2BCFEE"/>
    <w:rsid w:val="5C47C024"/>
    <w:rsid w:val="5C5D638C"/>
    <w:rsid w:val="5C66CC98"/>
    <w:rsid w:val="5C66FF69"/>
    <w:rsid w:val="5C86EFF9"/>
    <w:rsid w:val="5C90A88A"/>
    <w:rsid w:val="5CAFCA4D"/>
    <w:rsid w:val="5CDCFF24"/>
    <w:rsid w:val="5CF9FE77"/>
    <w:rsid w:val="5D2B99CB"/>
    <w:rsid w:val="5D391EFF"/>
    <w:rsid w:val="5D62F0F3"/>
    <w:rsid w:val="5D6B2ADA"/>
    <w:rsid w:val="5DA09DA1"/>
    <w:rsid w:val="5DAB1370"/>
    <w:rsid w:val="5DB682CD"/>
    <w:rsid w:val="5DBA24CD"/>
    <w:rsid w:val="5E08369D"/>
    <w:rsid w:val="5E16D7C0"/>
    <w:rsid w:val="5E75E8B7"/>
    <w:rsid w:val="5EA674C6"/>
    <w:rsid w:val="5EA84D82"/>
    <w:rsid w:val="5EB36CCE"/>
    <w:rsid w:val="5EB9ED00"/>
    <w:rsid w:val="5ECE3CB9"/>
    <w:rsid w:val="5ED54B04"/>
    <w:rsid w:val="5F82BAE5"/>
    <w:rsid w:val="5F9059B1"/>
    <w:rsid w:val="5FB28586"/>
    <w:rsid w:val="5FD3F286"/>
    <w:rsid w:val="5FDBE5F5"/>
    <w:rsid w:val="6005B2B9"/>
    <w:rsid w:val="601DAC26"/>
    <w:rsid w:val="603A9DC1"/>
    <w:rsid w:val="603D2D77"/>
    <w:rsid w:val="60412E29"/>
    <w:rsid w:val="60AC5F61"/>
    <w:rsid w:val="60C3F32C"/>
    <w:rsid w:val="60FA48F8"/>
    <w:rsid w:val="60FBC823"/>
    <w:rsid w:val="61032D45"/>
    <w:rsid w:val="61091CEC"/>
    <w:rsid w:val="6112F32A"/>
    <w:rsid w:val="615EC138"/>
    <w:rsid w:val="6194E06D"/>
    <w:rsid w:val="61A12DAE"/>
    <w:rsid w:val="61C42B99"/>
    <w:rsid w:val="61E2E886"/>
    <w:rsid w:val="621E269D"/>
    <w:rsid w:val="6236200A"/>
    <w:rsid w:val="6274CD40"/>
    <w:rsid w:val="6276FCAF"/>
    <w:rsid w:val="6278A5D2"/>
    <w:rsid w:val="629DCA10"/>
    <w:rsid w:val="62C9BBBF"/>
    <w:rsid w:val="62E2F3D0"/>
    <w:rsid w:val="62E92153"/>
    <w:rsid w:val="632CB01C"/>
    <w:rsid w:val="633694E5"/>
    <w:rsid w:val="6385D63F"/>
    <w:rsid w:val="63B3A8A2"/>
    <w:rsid w:val="63BB3086"/>
    <w:rsid w:val="63CE31C5"/>
    <w:rsid w:val="63E5DD9C"/>
    <w:rsid w:val="63E8B159"/>
    <w:rsid w:val="6401279F"/>
    <w:rsid w:val="6424C832"/>
    <w:rsid w:val="6466FC9A"/>
    <w:rsid w:val="64745AEC"/>
    <w:rsid w:val="64B85657"/>
    <w:rsid w:val="64B9D55C"/>
    <w:rsid w:val="650829D2"/>
    <w:rsid w:val="650D1768"/>
    <w:rsid w:val="65145530"/>
    <w:rsid w:val="652020CD"/>
    <w:rsid w:val="65283265"/>
    <w:rsid w:val="653D694B"/>
    <w:rsid w:val="654F91B6"/>
    <w:rsid w:val="6566DF9B"/>
    <w:rsid w:val="656A66CD"/>
    <w:rsid w:val="657B0B27"/>
    <w:rsid w:val="6583024A"/>
    <w:rsid w:val="65A1DE0D"/>
    <w:rsid w:val="65A25668"/>
    <w:rsid w:val="65AAB649"/>
    <w:rsid w:val="65BCD9ED"/>
    <w:rsid w:val="65E6644D"/>
    <w:rsid w:val="65F39A98"/>
    <w:rsid w:val="661EC277"/>
    <w:rsid w:val="662B9C98"/>
    <w:rsid w:val="662FDAB3"/>
    <w:rsid w:val="6636BBE4"/>
    <w:rsid w:val="663C502D"/>
    <w:rsid w:val="666C2847"/>
    <w:rsid w:val="666DD100"/>
    <w:rsid w:val="66716868"/>
    <w:rsid w:val="66AAB74D"/>
    <w:rsid w:val="66D5502D"/>
    <w:rsid w:val="66EA42AD"/>
    <w:rsid w:val="67037A45"/>
    <w:rsid w:val="67170D5E"/>
    <w:rsid w:val="678517B8"/>
    <w:rsid w:val="679CD425"/>
    <w:rsid w:val="67AC6C87"/>
    <w:rsid w:val="67DDB034"/>
    <w:rsid w:val="67DFCB0D"/>
    <w:rsid w:val="6820DA83"/>
    <w:rsid w:val="68283E56"/>
    <w:rsid w:val="68465021"/>
    <w:rsid w:val="684EA886"/>
    <w:rsid w:val="68673238"/>
    <w:rsid w:val="68C0F168"/>
    <w:rsid w:val="68DCD43C"/>
    <w:rsid w:val="6908DDAF"/>
    <w:rsid w:val="691E050F"/>
    <w:rsid w:val="6949BA54"/>
    <w:rsid w:val="696260CA"/>
    <w:rsid w:val="69637AC3"/>
    <w:rsid w:val="69679378"/>
    <w:rsid w:val="699D8537"/>
    <w:rsid w:val="69D50F30"/>
    <w:rsid w:val="6A1AEE4D"/>
    <w:rsid w:val="6A43CC3D"/>
    <w:rsid w:val="6A60F0A9"/>
    <w:rsid w:val="6A639F8D"/>
    <w:rsid w:val="6A88C32C"/>
    <w:rsid w:val="6A8DBB5A"/>
    <w:rsid w:val="6AA0EF6A"/>
    <w:rsid w:val="6AA9714A"/>
    <w:rsid w:val="6AB2C1B9"/>
    <w:rsid w:val="6ADF8C6A"/>
    <w:rsid w:val="6AF13C1E"/>
    <w:rsid w:val="6B0CBCBD"/>
    <w:rsid w:val="6B21C872"/>
    <w:rsid w:val="6B2FA2A5"/>
    <w:rsid w:val="6B40BAE1"/>
    <w:rsid w:val="6B842D8D"/>
    <w:rsid w:val="6B8A6F28"/>
    <w:rsid w:val="6B8C2D5F"/>
    <w:rsid w:val="6B91258D"/>
    <w:rsid w:val="6B9247DF"/>
    <w:rsid w:val="6B9E327F"/>
    <w:rsid w:val="6BC6BF10"/>
    <w:rsid w:val="6BFAF00A"/>
    <w:rsid w:val="6C02451D"/>
    <w:rsid w:val="6C1AE09A"/>
    <w:rsid w:val="6C3BCCAF"/>
    <w:rsid w:val="6C55A5D1"/>
    <w:rsid w:val="6C6FE7C5"/>
    <w:rsid w:val="6C750E6F"/>
    <w:rsid w:val="6C90C3B8"/>
    <w:rsid w:val="6CB1B7F5"/>
    <w:rsid w:val="6CBA248C"/>
    <w:rsid w:val="6CC18D42"/>
    <w:rsid w:val="6CD8B1CE"/>
    <w:rsid w:val="6D08622B"/>
    <w:rsid w:val="6D14E77B"/>
    <w:rsid w:val="6D23B1A0"/>
    <w:rsid w:val="6D898646"/>
    <w:rsid w:val="6D9D5B6B"/>
    <w:rsid w:val="6DA4A143"/>
    <w:rsid w:val="6DA506E5"/>
    <w:rsid w:val="6DA59552"/>
    <w:rsid w:val="6DA9122F"/>
    <w:rsid w:val="6E2D67D1"/>
    <w:rsid w:val="6E517509"/>
    <w:rsid w:val="6E76CB5A"/>
    <w:rsid w:val="6E858B30"/>
    <w:rsid w:val="6E93FB70"/>
    <w:rsid w:val="6EA0C59E"/>
    <w:rsid w:val="6F0C83B6"/>
    <w:rsid w:val="6F0FCEBA"/>
    <w:rsid w:val="6F190DC6"/>
    <w:rsid w:val="6F204BB1"/>
    <w:rsid w:val="6F26F7FF"/>
    <w:rsid w:val="6F2DDF0A"/>
    <w:rsid w:val="6F3CE5CF"/>
    <w:rsid w:val="6F54AC6B"/>
    <w:rsid w:val="6F7750F7"/>
    <w:rsid w:val="6FE926C0"/>
    <w:rsid w:val="700B4D53"/>
    <w:rsid w:val="701B20F3"/>
    <w:rsid w:val="70230865"/>
    <w:rsid w:val="702BF3A0"/>
    <w:rsid w:val="7056C384"/>
    <w:rsid w:val="705750C8"/>
    <w:rsid w:val="7076479D"/>
    <w:rsid w:val="707B98A1"/>
    <w:rsid w:val="70AFA11A"/>
    <w:rsid w:val="70FEC346"/>
    <w:rsid w:val="7124DF97"/>
    <w:rsid w:val="712E834F"/>
    <w:rsid w:val="713A7681"/>
    <w:rsid w:val="714116DC"/>
    <w:rsid w:val="71438764"/>
    <w:rsid w:val="7159C007"/>
    <w:rsid w:val="716D204F"/>
    <w:rsid w:val="718D43B0"/>
    <w:rsid w:val="719ABCA9"/>
    <w:rsid w:val="72022D79"/>
    <w:rsid w:val="724E0D83"/>
    <w:rsid w:val="7258C3E6"/>
    <w:rsid w:val="72708A82"/>
    <w:rsid w:val="7270BD53"/>
    <w:rsid w:val="7285C168"/>
    <w:rsid w:val="7288B6C0"/>
    <w:rsid w:val="728DBE29"/>
    <w:rsid w:val="729578DE"/>
    <w:rsid w:val="72BC1734"/>
    <w:rsid w:val="72D646E2"/>
    <w:rsid w:val="72F69BDB"/>
    <w:rsid w:val="730A1532"/>
    <w:rsid w:val="731A68F0"/>
    <w:rsid w:val="732FA574"/>
    <w:rsid w:val="7342DCE9"/>
    <w:rsid w:val="736CAEDD"/>
    <w:rsid w:val="7373F4B5"/>
    <w:rsid w:val="7374E8C4"/>
    <w:rsid w:val="73B4D15A"/>
    <w:rsid w:val="73F3CAF9"/>
    <w:rsid w:val="74329ACA"/>
    <w:rsid w:val="744B5575"/>
    <w:rsid w:val="745F657B"/>
    <w:rsid w:val="745F984C"/>
    <w:rsid w:val="74775EE8"/>
    <w:rsid w:val="74824B63"/>
    <w:rsid w:val="748C95CE"/>
    <w:rsid w:val="74C3AAEA"/>
    <w:rsid w:val="74CD6FD5"/>
    <w:rsid w:val="74DBFF1E"/>
    <w:rsid w:val="754685C1"/>
    <w:rsid w:val="75473ABF"/>
    <w:rsid w:val="754DCB99"/>
    <w:rsid w:val="7563448B"/>
    <w:rsid w:val="7582F30F"/>
    <w:rsid w:val="758EA83E"/>
    <w:rsid w:val="75AAE148"/>
    <w:rsid w:val="75CCEC6B"/>
    <w:rsid w:val="75CF71E2"/>
    <w:rsid w:val="75EA4C65"/>
    <w:rsid w:val="75FC8817"/>
    <w:rsid w:val="760F70A3"/>
    <w:rsid w:val="7621B7CF"/>
    <w:rsid w:val="763BCC15"/>
    <w:rsid w:val="765AC7E6"/>
    <w:rsid w:val="767B3DF6"/>
    <w:rsid w:val="769E23DE"/>
    <w:rsid w:val="76AF3C1A"/>
    <w:rsid w:val="76BA5F06"/>
    <w:rsid w:val="76CA34FA"/>
    <w:rsid w:val="76CE16B8"/>
    <w:rsid w:val="7701FA0E"/>
    <w:rsid w:val="773C73C1"/>
    <w:rsid w:val="77636A70"/>
    <w:rsid w:val="77697143"/>
    <w:rsid w:val="7771A624"/>
    <w:rsid w:val="77891AF7"/>
    <w:rsid w:val="77A9B805"/>
    <w:rsid w:val="77D61377"/>
    <w:rsid w:val="7805D1EB"/>
    <w:rsid w:val="7840D203"/>
    <w:rsid w:val="7864CC50"/>
    <w:rsid w:val="787FE6C0"/>
    <w:rsid w:val="78A20F13"/>
    <w:rsid w:val="78E9BC62"/>
    <w:rsid w:val="78FE8409"/>
    <w:rsid w:val="7921ED27"/>
    <w:rsid w:val="7986C166"/>
    <w:rsid w:val="79A7C067"/>
    <w:rsid w:val="79C7A096"/>
    <w:rsid w:val="79FEC613"/>
    <w:rsid w:val="7A01A939"/>
    <w:rsid w:val="7A07CAE7"/>
    <w:rsid w:val="7A09E55F"/>
    <w:rsid w:val="7A126F00"/>
    <w:rsid w:val="7A2E861C"/>
    <w:rsid w:val="7A36E87F"/>
    <w:rsid w:val="7A7B04EF"/>
    <w:rsid w:val="7AC0BBB9"/>
    <w:rsid w:val="7ADDA72F"/>
    <w:rsid w:val="7AF7769C"/>
    <w:rsid w:val="7B01ADC0"/>
    <w:rsid w:val="7B15D933"/>
    <w:rsid w:val="7B274052"/>
    <w:rsid w:val="7B516A1C"/>
    <w:rsid w:val="7B67E6B1"/>
    <w:rsid w:val="7B82068A"/>
    <w:rsid w:val="7B84C911"/>
    <w:rsid w:val="7B99087B"/>
    <w:rsid w:val="7BC27C7E"/>
    <w:rsid w:val="7BD8737A"/>
    <w:rsid w:val="7BD89CF7"/>
    <w:rsid w:val="7BDC538D"/>
    <w:rsid w:val="7BF157A2"/>
    <w:rsid w:val="7BF1E9F1"/>
    <w:rsid w:val="7C1D6115"/>
    <w:rsid w:val="7C657104"/>
    <w:rsid w:val="7C73B721"/>
    <w:rsid w:val="7C7D2928"/>
    <w:rsid w:val="7C9AA7A3"/>
    <w:rsid w:val="7CE6F3A5"/>
    <w:rsid w:val="7CF40097"/>
    <w:rsid w:val="7D03EBE7"/>
    <w:rsid w:val="7D28FADA"/>
    <w:rsid w:val="7D371880"/>
    <w:rsid w:val="7D79A15A"/>
    <w:rsid w:val="7DA566E9"/>
    <w:rsid w:val="7DE988F7"/>
    <w:rsid w:val="7DF737F9"/>
    <w:rsid w:val="7DF7DA09"/>
    <w:rsid w:val="7DF7F937"/>
    <w:rsid w:val="7E24C046"/>
    <w:rsid w:val="7E500E0B"/>
    <w:rsid w:val="7E5165CE"/>
    <w:rsid w:val="7E7418E5"/>
    <w:rsid w:val="7E7E86B8"/>
    <w:rsid w:val="7E8BDF81"/>
    <w:rsid w:val="7E9B2C82"/>
    <w:rsid w:val="7EE76BF0"/>
    <w:rsid w:val="7F27D27F"/>
    <w:rsid w:val="7F373863"/>
    <w:rsid w:val="7F5C99F1"/>
    <w:rsid w:val="7FBE9EAB"/>
    <w:rsid w:val="7FCE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37ABD"/>
  <w15:chartTrackingRefBased/>
  <w15:docId w15:val="{5A9B4F73-631E-4569-AAE0-E40C2A34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64AF1"/>
    <w:pPr>
      <w:spacing w:line="360" w:lineRule="auto"/>
      <w:ind w:firstLine="709"/>
      <w:jc w:val="both"/>
    </w:pPr>
    <w:rPr>
      <w:bCs/>
      <w:sz w:val="24"/>
      <w:lang w:val="pt-BR" w:eastAsia="pt-BR"/>
    </w:rPr>
  </w:style>
  <w:style w:type="paragraph" w:styleId="Heading1">
    <w:name w:val="heading 1"/>
    <w:basedOn w:val="Normal"/>
    <w:next w:val="Normal"/>
    <w:qFormat/>
    <w:rsid w:val="006A33B5"/>
    <w:pPr>
      <w:keepNext/>
      <w:numPr>
        <w:numId w:val="24"/>
      </w:numPr>
      <w:spacing w:before="240" w:after="240"/>
      <w:jc w:val="left"/>
      <w:outlineLvl w:val="0"/>
    </w:pPr>
    <w:rPr>
      <w:b/>
      <w:kern w:val="28"/>
      <w:sz w:val="26"/>
    </w:rPr>
  </w:style>
  <w:style w:type="paragraph" w:styleId="Heading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8092C"/>
    <w:pPr>
      <w:spacing w:before="240" w:after="60"/>
      <w:outlineLvl w:val="5"/>
    </w:pPr>
    <w:rPr>
      <w:b/>
      <w:bCs w:val="0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uthor" w:customStyle="1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styleId="Address" w:customStyle="1">
    <w:name w:val="Address"/>
    <w:basedOn w:val="Normal"/>
    <w:link w:val="AddressChar"/>
    <w:autoRedefine/>
    <w:rsid w:val="009C17DF"/>
    <w:pPr>
      <w:jc w:val="center"/>
    </w:pPr>
  </w:style>
  <w:style w:type="character" w:styleId="AddressChar" w:customStyle="1">
    <w:name w:val="Address Char"/>
    <w:link w:val="Address"/>
    <w:rsid w:val="009C17DF"/>
    <w:rPr>
      <w:rFonts w:ascii="Times" w:hAnsi="Times"/>
      <w:sz w:val="24"/>
      <w:lang w:val="pt-BR" w:eastAsia="pt-BR"/>
    </w:rPr>
  </w:style>
  <w:style w:type="paragraph" w:styleId="Email" w:customStyle="1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styleId="Figure" w:customStyle="1">
    <w:name w:val="Figure"/>
    <w:basedOn w:val="Normal"/>
    <w:rsid w:val="00603861"/>
    <w:pPr>
      <w:jc w:val="center"/>
    </w:pPr>
    <w:rPr>
      <w:noProof/>
    </w:rPr>
  </w:style>
  <w:style w:type="paragraph" w:styleId="Reference" w:customStyle="1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itle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 w:val="0"/>
      <w:sz w:val="32"/>
      <w:szCs w:val="32"/>
    </w:rPr>
  </w:style>
  <w:style w:type="paragraph" w:styleId="Caption">
    <w:name w:val="caption"/>
    <w:basedOn w:val="Normal"/>
    <w:next w:val="Normal"/>
    <w:qFormat/>
    <w:rsid w:val="00C0066F"/>
    <w:pPr>
      <w:keepNext/>
      <w:spacing w:before="240"/>
      <w:ind w:right="454" w:firstLine="0"/>
      <w:jc w:val="center"/>
    </w:pPr>
    <w:rPr>
      <w:b/>
      <w:bCs w:val="0"/>
      <w:szCs w:val="24"/>
    </w:rPr>
  </w:style>
  <w:style w:type="paragraph" w:styleId="HTMLPreformatted">
    <w:name w:val="HTML Preformatted"/>
    <w:basedOn w:val="Normal"/>
    <w:rsid w:val="00556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en-US"/>
    </w:rPr>
  </w:style>
  <w:style w:type="character" w:styleId="UnresolvedMention">
    <w:name w:val="Unresolved Mention"/>
    <w:uiPriority w:val="99"/>
    <w:semiHidden/>
    <w:unhideWhenUsed/>
    <w:rsid w:val="004D2D6B"/>
    <w:rPr>
      <w:color w:val="605E5C"/>
      <w:shd w:val="clear" w:color="auto" w:fill="E1DFDD"/>
    </w:rPr>
  </w:style>
  <w:style w:type="table" w:styleId="TableGrid">
    <w:name w:val="Table Grid"/>
    <w:basedOn w:val="TableNormal"/>
    <w:rsid w:val="00412FE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rsid w:val="00D546B8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rsid w:val="00D546B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AB2AA1"/>
    <w:pPr>
      <w:tabs>
        <w:tab w:val="center" w:pos="4419"/>
        <w:tab w:val="right" w:pos="8838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rsid w:val="00AB2AA1"/>
    <w:rPr>
      <w:rFonts w:ascii="Times" w:hAnsi="Times"/>
      <w:bCs/>
      <w:sz w:val="24"/>
      <w:lang w:val="pt-BR" w:eastAsia="pt-BR"/>
    </w:rPr>
  </w:style>
  <w:style w:type="paragraph" w:styleId="Footer">
    <w:name w:val="footer"/>
    <w:basedOn w:val="Normal"/>
    <w:link w:val="FooterChar"/>
    <w:rsid w:val="00AB2AA1"/>
    <w:pPr>
      <w:tabs>
        <w:tab w:val="center" w:pos="4419"/>
        <w:tab w:val="right" w:pos="8838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rsid w:val="00AB2AA1"/>
    <w:rPr>
      <w:rFonts w:ascii="Times" w:hAnsi="Times"/>
      <w:bCs/>
      <w:sz w:val="24"/>
      <w:lang w:val="pt-BR" w:eastAsia="pt-BR"/>
    </w:rPr>
  </w:style>
  <w:style w:type="character" w:styleId="FollowedHyperlink">
    <w:name w:val="FollowedHyperlink"/>
    <w:basedOn w:val="DefaultParagraphFont"/>
    <w:rsid w:val="00361FA7"/>
    <w:rPr>
      <w:color w:val="954F72" w:themeColor="followedHyperlink"/>
      <w:u w:val="single"/>
    </w:rPr>
  </w:style>
  <w:style w:type="paragraph" w:styleId="CommentText">
    <w:name w:val="annotation text"/>
    <w:basedOn w:val="Normal"/>
    <w:link w:val="CommentTextChar"/>
    <w:rsid w:val="00EE6BA6"/>
    <w:pPr>
      <w:spacing w:line="240" w:lineRule="auto"/>
    </w:pPr>
    <w:rPr>
      <w:sz w:val="20"/>
    </w:rPr>
  </w:style>
  <w:style w:type="character" w:styleId="CommentTextChar" w:customStyle="1">
    <w:name w:val="Comment Text Char"/>
    <w:basedOn w:val="DefaultParagraphFont"/>
    <w:link w:val="CommentText"/>
    <w:rsid w:val="00EE6BA6"/>
    <w:rPr>
      <w:rFonts w:ascii="Times" w:hAnsi="Times"/>
      <w:bCs/>
      <w:lang w:val="pt-BR" w:eastAsia="pt-BR"/>
    </w:rPr>
  </w:style>
  <w:style w:type="character" w:styleId="CommentReference">
    <w:name w:val="annotation reference"/>
    <w:basedOn w:val="DefaultParagraphFont"/>
    <w:rsid w:val="00EE6BA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AE3D5D"/>
    <w:rPr>
      <w:b/>
    </w:rPr>
  </w:style>
  <w:style w:type="character" w:styleId="CommentSubjectChar" w:customStyle="1">
    <w:name w:val="Comment Subject Char"/>
    <w:basedOn w:val="CommentTextChar"/>
    <w:link w:val="CommentSubject"/>
    <w:rsid w:val="00AE3D5D"/>
    <w:rPr>
      <w:rFonts w:ascii="Times" w:hAnsi="Times"/>
      <w:b/>
      <w:bCs/>
      <w:lang w:val="pt-BR" w:eastAsia="pt-BR"/>
    </w:rPr>
  </w:style>
  <w:style w:type="character" w:styleId="Mention">
    <w:name w:val="Mention"/>
    <w:basedOn w:val="DefaultParagraphFont"/>
    <w:uiPriority w:val="99"/>
    <w:unhideWhenUsed/>
    <w:rsid w:val="00031FBC"/>
    <w:rPr>
      <w:color w:val="2B579A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63240F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47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microsoft.com/office/2016/09/relationships/commentsIds" Target="commentsIds.xml" Id="rId18" /><Relationship Type="http://schemas.openxmlformats.org/officeDocument/2006/relationships/footer" Target="footer4.xml" Id="rId26" /><Relationship Type="http://schemas.openxmlformats.org/officeDocument/2006/relationships/customXml" Target="../customXml/item3.xml" Id="rId3" /><Relationship Type="http://schemas.openxmlformats.org/officeDocument/2006/relationships/hyperlink" Target="https://dados.ons.org.br/dataset/capacidade-geracao/resource/54755e75-fcd9-4e90-8821-d1dc3d41bcd1?inner_span=True" TargetMode="External" Id="rId21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microsoft.com/office/2011/relationships/commentsExtended" Target="commentsExtended.xml" Id="rId17" /><Relationship Type="http://schemas.openxmlformats.org/officeDocument/2006/relationships/header" Target="header4.xml" Id="rId25" /><Relationship Type="http://schemas.openxmlformats.org/officeDocument/2006/relationships/customXml" Target="../customXml/item2.xml" Id="rId2" /><Relationship Type="http://schemas.openxmlformats.org/officeDocument/2006/relationships/comments" Target="comments.xml" Id="rId16" /><Relationship Type="http://schemas.openxmlformats.org/officeDocument/2006/relationships/hyperlink" Target="https://www.epe.gov.br/pt/publicacoes-dados-abertos/dados-abertos/dados-do-anuario-estatistico-de-energia-eletrica" TargetMode="External" Id="rId20" /><Relationship Type="http://schemas.microsoft.com/office/2011/relationships/people" Target="people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header" Target="header3.xml" Id="rId24" /><Relationship Type="http://schemas.microsoft.com/office/2019/09/relationships/intelligence" Target="intelligence.xml" Id="R372761aca9084812" /><Relationship Type="http://schemas.openxmlformats.org/officeDocument/2006/relationships/numbering" Target="numbering.xml" Id="rId5" /><Relationship Type="http://schemas.openxmlformats.org/officeDocument/2006/relationships/footer" Target="footer3.xml" Id="rId15" /><Relationship Type="http://schemas.openxmlformats.org/officeDocument/2006/relationships/hyperlink" Target="https://www.absolar.org.br/noticia/trf5-vai-instalar-mais-uma-usina-fotovoltaica/" TargetMode="External" Id="rId23" /><Relationship Type="http://schemas.openxmlformats.org/officeDocument/2006/relationships/fontTable" Target="fontTable.xml" Id="rId28" /><Relationship Type="http://schemas.openxmlformats.org/officeDocument/2006/relationships/endnotes" Target="endnotes.xml" Id="rId10" /><Relationship Type="http://schemas.microsoft.com/office/2018/08/relationships/commentsExtensible" Target="commentsExtensi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footer" Target="footer5.xml" Id="rId27" /><Relationship Type="http://schemas.openxmlformats.org/officeDocument/2006/relationships/theme" Target="theme/theme1.xml" Id="rId30" /><Relationship Type="http://schemas.openxmlformats.org/officeDocument/2006/relationships/hyperlink" Target="https://dadosabertos.aneel.gov.br/pt_BR/dataset/tarifas-distribudoras-energia-eletrica" TargetMode="External" Id="R2e6a319642d94898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308447A5EEBD4A8497DD92FA439311" ma:contentTypeVersion="6" ma:contentTypeDescription="Crie um novo documento." ma:contentTypeScope="" ma:versionID="711c0e18b7e86000c7f92dc47db6c3e9">
  <xsd:schema xmlns:xsd="http://www.w3.org/2001/XMLSchema" xmlns:xs="http://www.w3.org/2001/XMLSchema" xmlns:p="http://schemas.microsoft.com/office/2006/metadata/properties" xmlns:ns2="caad1945-3e58-4836-a82d-18849bd437db" targetNamespace="http://schemas.microsoft.com/office/2006/metadata/properties" ma:root="true" ma:fieldsID="4dd6a291da4237373cb2c0050d58b411" ns2:_="">
    <xsd:import namespace="caad1945-3e58-4836-a82d-18849bd437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d1945-3e58-4836-a82d-18849bd43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D277D-A1DF-4E1B-BFED-648045BBE4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ad1945-3e58-4836-a82d-18849bd43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2DA851-5257-42D3-BC4B-62C8010AB7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5A0898-4623-4F58-92E5-A2DB18485C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8180F7-EA1D-47DC-8F80-907A62BEF14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sbc-template.dot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Glemerson Gabriel Souza</dc:creator>
  <cp:keywords/>
  <cp:lastModifiedBy>Sanderson Esteves Vieira</cp:lastModifiedBy>
  <cp:revision>799</cp:revision>
  <cp:lastPrinted>2021-10-13T19:41:00Z</cp:lastPrinted>
  <dcterms:created xsi:type="dcterms:W3CDTF">2022-04-06T18:19:00Z</dcterms:created>
  <dcterms:modified xsi:type="dcterms:W3CDTF">2022-04-11T23:10:09Z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0x0101005F308447A5EEBD4A8497DD92FA439311</vt:lpwstr>
  </property>
</Properties>
</file>